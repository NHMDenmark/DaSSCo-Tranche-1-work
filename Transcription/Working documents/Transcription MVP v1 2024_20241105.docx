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0CF" w14:textId="6E58FC2A" w:rsidR="00BE2DC5" w:rsidRPr="00C16723" w:rsidRDefault="002E7D6F" w:rsidP="00C16723">
      <w:pPr>
        <w:pStyle w:val="Title"/>
        <w:spacing w:line="360" w:lineRule="auto"/>
        <w:jc w:val="center"/>
        <w:rPr>
          <w:rFonts w:asciiTheme="majorHAnsi" w:hAnsiTheme="majorHAnsi" w:cstheme="majorHAnsi"/>
          <w:b/>
          <w:bCs/>
          <w:sz w:val="22"/>
          <w:szCs w:val="22"/>
          <w:u w:val="single"/>
        </w:rPr>
      </w:pPr>
      <w:r w:rsidRPr="00C16723">
        <w:rPr>
          <w:rFonts w:asciiTheme="majorHAnsi" w:hAnsiTheme="majorHAnsi" w:cstheme="majorHAnsi"/>
          <w:b/>
          <w:bCs/>
          <w:sz w:val="22"/>
          <w:szCs w:val="22"/>
          <w:u w:val="single"/>
        </w:rPr>
        <w:t xml:space="preserve">Transcription </w:t>
      </w:r>
      <w:r w:rsidR="00ED3CDF" w:rsidRPr="00C16723">
        <w:rPr>
          <w:rFonts w:asciiTheme="majorHAnsi" w:hAnsiTheme="majorHAnsi" w:cstheme="majorHAnsi"/>
          <w:b/>
          <w:bCs/>
          <w:sz w:val="22"/>
          <w:szCs w:val="22"/>
          <w:u w:val="single"/>
        </w:rPr>
        <w:t xml:space="preserve">Workflow </w:t>
      </w:r>
      <w:r w:rsidRPr="00C16723">
        <w:rPr>
          <w:rFonts w:asciiTheme="majorHAnsi" w:hAnsiTheme="majorHAnsi" w:cstheme="majorHAnsi"/>
          <w:b/>
          <w:bCs/>
          <w:sz w:val="22"/>
          <w:szCs w:val="22"/>
          <w:u w:val="single"/>
        </w:rPr>
        <w:t>v1</w:t>
      </w:r>
    </w:p>
    <w:p w14:paraId="6F03D0D2" w14:textId="77777777" w:rsidR="00BE2DC5" w:rsidRPr="00C16723" w:rsidRDefault="00BE2DC5" w:rsidP="00C16723">
      <w:pPr>
        <w:spacing w:line="360" w:lineRule="auto"/>
        <w:rPr>
          <w:rFonts w:asciiTheme="majorHAnsi" w:hAnsiTheme="majorHAnsi" w:cstheme="majorHAnsi"/>
        </w:rPr>
      </w:pPr>
      <w:bookmarkStart w:id="0" w:name="_l374xls9y9gn"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BE2DC5" w:rsidRPr="00C16723" w14:paraId="6F03D0D5" w14:textId="77777777">
        <w:tc>
          <w:tcPr>
            <w:tcW w:w="3030" w:type="dxa"/>
            <w:shd w:val="clear" w:color="auto" w:fill="EFEFEF"/>
            <w:tcMar>
              <w:top w:w="100" w:type="dxa"/>
              <w:left w:w="100" w:type="dxa"/>
              <w:bottom w:w="100" w:type="dxa"/>
              <w:right w:w="100" w:type="dxa"/>
            </w:tcMar>
          </w:tcPr>
          <w:p w14:paraId="6F03D0D3"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Date</w:t>
            </w:r>
          </w:p>
        </w:tc>
        <w:tc>
          <w:tcPr>
            <w:tcW w:w="6330" w:type="dxa"/>
            <w:shd w:val="clear" w:color="auto" w:fill="auto"/>
            <w:tcMar>
              <w:top w:w="100" w:type="dxa"/>
              <w:left w:w="100" w:type="dxa"/>
              <w:bottom w:w="100" w:type="dxa"/>
              <w:right w:w="100" w:type="dxa"/>
            </w:tcMar>
          </w:tcPr>
          <w:p w14:paraId="6F03D0D4" w14:textId="1434B5E3" w:rsidR="00BE2DC5" w:rsidRPr="00C16723" w:rsidRDefault="00641EA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23</w:t>
            </w:r>
            <w:r w:rsidRPr="00C16723">
              <w:rPr>
                <w:rFonts w:asciiTheme="majorHAnsi" w:hAnsiTheme="majorHAnsi" w:cstheme="majorHAnsi"/>
                <w:vertAlign w:val="superscript"/>
              </w:rPr>
              <w:t>rd</w:t>
            </w:r>
            <w:r w:rsidRPr="00C16723">
              <w:rPr>
                <w:rFonts w:asciiTheme="majorHAnsi" w:hAnsiTheme="majorHAnsi" w:cstheme="majorHAnsi"/>
              </w:rPr>
              <w:t xml:space="preserve"> </w:t>
            </w:r>
            <w:r w:rsidR="000B67CB" w:rsidRPr="00C16723">
              <w:rPr>
                <w:rFonts w:asciiTheme="majorHAnsi" w:hAnsiTheme="majorHAnsi" w:cstheme="majorHAnsi"/>
              </w:rPr>
              <w:t>September</w:t>
            </w:r>
            <w:r w:rsidR="002E7D6F" w:rsidRPr="00C16723">
              <w:rPr>
                <w:rFonts w:asciiTheme="majorHAnsi" w:hAnsiTheme="majorHAnsi" w:cstheme="majorHAnsi"/>
              </w:rPr>
              <w:t xml:space="preserve"> 2024</w:t>
            </w:r>
          </w:p>
        </w:tc>
      </w:tr>
      <w:tr w:rsidR="00BE2DC5" w:rsidRPr="00C16723" w14:paraId="6F03D0D8" w14:textId="77777777">
        <w:tc>
          <w:tcPr>
            <w:tcW w:w="3030" w:type="dxa"/>
            <w:shd w:val="clear" w:color="auto" w:fill="EFEFEF"/>
            <w:tcMar>
              <w:top w:w="100" w:type="dxa"/>
              <w:left w:w="100" w:type="dxa"/>
              <w:bottom w:w="100" w:type="dxa"/>
              <w:right w:w="100" w:type="dxa"/>
            </w:tcMar>
          </w:tcPr>
          <w:p w14:paraId="6F03D0D6"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Author(s)</w:t>
            </w:r>
          </w:p>
        </w:tc>
        <w:tc>
          <w:tcPr>
            <w:tcW w:w="6330" w:type="dxa"/>
            <w:shd w:val="clear" w:color="auto" w:fill="auto"/>
            <w:tcMar>
              <w:top w:w="100" w:type="dxa"/>
              <w:left w:w="100" w:type="dxa"/>
              <w:bottom w:w="100" w:type="dxa"/>
              <w:right w:w="100" w:type="dxa"/>
            </w:tcMar>
          </w:tcPr>
          <w:p w14:paraId="6F03D0D7" w14:textId="6B7F26F2" w:rsidR="00BE2DC5" w:rsidRPr="00C16723" w:rsidRDefault="002E7D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Pip Brewer</w:t>
            </w:r>
            <w:r w:rsidR="004C4C75" w:rsidRPr="00C16723">
              <w:rPr>
                <w:rFonts w:asciiTheme="majorHAnsi" w:hAnsiTheme="majorHAnsi" w:cstheme="majorHAnsi"/>
              </w:rPr>
              <w:t xml:space="preserve"> </w:t>
            </w:r>
          </w:p>
        </w:tc>
      </w:tr>
      <w:tr w:rsidR="00BE2DC5" w:rsidRPr="00C16723" w14:paraId="6F03D0DB" w14:textId="77777777">
        <w:tc>
          <w:tcPr>
            <w:tcW w:w="3030" w:type="dxa"/>
            <w:shd w:val="clear" w:color="auto" w:fill="EFEFEF"/>
            <w:tcMar>
              <w:top w:w="100" w:type="dxa"/>
              <w:left w:w="100" w:type="dxa"/>
              <w:bottom w:w="100" w:type="dxa"/>
              <w:right w:w="100" w:type="dxa"/>
            </w:tcMar>
          </w:tcPr>
          <w:p w14:paraId="6F03D0D9"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Purpose of document</w:t>
            </w:r>
          </w:p>
        </w:tc>
        <w:tc>
          <w:tcPr>
            <w:tcW w:w="6330" w:type="dxa"/>
            <w:shd w:val="clear" w:color="auto" w:fill="auto"/>
            <w:tcMar>
              <w:top w:w="100" w:type="dxa"/>
              <w:left w:w="100" w:type="dxa"/>
              <w:bottom w:w="100" w:type="dxa"/>
              <w:right w:w="100" w:type="dxa"/>
            </w:tcMar>
          </w:tcPr>
          <w:p w14:paraId="6F03D0DA" w14:textId="7258C290"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Outline minim</w:t>
            </w:r>
            <w:r w:rsidR="00C003A6" w:rsidRPr="00C16723">
              <w:rPr>
                <w:rFonts w:asciiTheme="majorHAnsi" w:hAnsiTheme="majorHAnsi" w:cstheme="majorHAnsi"/>
              </w:rPr>
              <w:t>um</w:t>
            </w:r>
            <w:r w:rsidRPr="00C16723">
              <w:rPr>
                <w:rFonts w:asciiTheme="majorHAnsi" w:hAnsiTheme="majorHAnsi" w:cstheme="majorHAnsi"/>
              </w:rPr>
              <w:t xml:space="preserve"> requirements </w:t>
            </w:r>
            <w:r w:rsidR="00BA4A90" w:rsidRPr="00C16723">
              <w:rPr>
                <w:rFonts w:asciiTheme="majorHAnsi" w:hAnsiTheme="majorHAnsi" w:cstheme="majorHAnsi"/>
              </w:rPr>
              <w:t xml:space="preserve">for the v1 transcription </w:t>
            </w:r>
            <w:r w:rsidR="00C756DA" w:rsidRPr="00C16723">
              <w:rPr>
                <w:rFonts w:asciiTheme="majorHAnsi" w:hAnsiTheme="majorHAnsi" w:cstheme="majorHAnsi"/>
              </w:rPr>
              <w:t>workflow</w:t>
            </w:r>
            <w:r w:rsidR="00BA4A90" w:rsidRPr="00C16723">
              <w:rPr>
                <w:rFonts w:asciiTheme="majorHAnsi" w:hAnsiTheme="majorHAnsi" w:cstheme="majorHAnsi"/>
              </w:rPr>
              <w:t xml:space="preserve"> for </w:t>
            </w:r>
            <w:r w:rsidR="0032707A" w:rsidRPr="00C16723">
              <w:rPr>
                <w:rFonts w:asciiTheme="majorHAnsi" w:hAnsiTheme="majorHAnsi" w:cstheme="majorHAnsi"/>
              </w:rPr>
              <w:t>T</w:t>
            </w:r>
            <w:r w:rsidR="00BA4A90" w:rsidRPr="00C16723">
              <w:rPr>
                <w:rFonts w:asciiTheme="majorHAnsi" w:hAnsiTheme="majorHAnsi" w:cstheme="majorHAnsi"/>
              </w:rPr>
              <w:t xml:space="preserve">ranche 1 of DaSSCo to be used for </w:t>
            </w:r>
            <w:r w:rsidR="00AF3194" w:rsidRPr="00C16723">
              <w:rPr>
                <w:rFonts w:asciiTheme="majorHAnsi" w:hAnsiTheme="majorHAnsi" w:cstheme="majorHAnsi"/>
              </w:rPr>
              <w:t xml:space="preserve">NHMD </w:t>
            </w:r>
            <w:r w:rsidR="00BA4A90" w:rsidRPr="00C16723">
              <w:rPr>
                <w:rFonts w:asciiTheme="majorHAnsi" w:hAnsiTheme="majorHAnsi" w:cstheme="majorHAnsi"/>
              </w:rPr>
              <w:t>pinned insects</w:t>
            </w:r>
          </w:p>
        </w:tc>
      </w:tr>
      <w:tr w:rsidR="00BE2DC5" w:rsidRPr="00C16723" w14:paraId="6F03D0DE" w14:textId="77777777">
        <w:tc>
          <w:tcPr>
            <w:tcW w:w="3030" w:type="dxa"/>
            <w:shd w:val="clear" w:color="auto" w:fill="EFEFEF"/>
            <w:tcMar>
              <w:top w:w="100" w:type="dxa"/>
              <w:left w:w="100" w:type="dxa"/>
              <w:bottom w:w="100" w:type="dxa"/>
              <w:right w:w="100" w:type="dxa"/>
            </w:tcMar>
          </w:tcPr>
          <w:p w14:paraId="6F03D0DC" w14:textId="77777777" w:rsidR="00BE2DC5" w:rsidRPr="00C16723" w:rsidRDefault="004C4C75" w:rsidP="00C16723">
            <w:pPr>
              <w:widowControl w:val="0"/>
              <w:spacing w:line="360" w:lineRule="auto"/>
              <w:rPr>
                <w:rFonts w:asciiTheme="majorHAnsi" w:hAnsiTheme="majorHAnsi" w:cstheme="majorHAnsi"/>
                <w:b/>
              </w:rPr>
            </w:pPr>
            <w:r w:rsidRPr="00C16723">
              <w:rPr>
                <w:rFonts w:asciiTheme="majorHAnsi" w:hAnsiTheme="majorHAnsi" w:cstheme="majorHAnsi"/>
                <w:b/>
              </w:rPr>
              <w:t>Status</w:t>
            </w:r>
          </w:p>
        </w:tc>
        <w:tc>
          <w:tcPr>
            <w:tcW w:w="6330" w:type="dxa"/>
            <w:shd w:val="clear" w:color="auto" w:fill="auto"/>
            <w:tcMar>
              <w:top w:w="100" w:type="dxa"/>
              <w:left w:w="100" w:type="dxa"/>
              <w:bottom w:w="100" w:type="dxa"/>
              <w:right w:w="100" w:type="dxa"/>
            </w:tcMar>
          </w:tcPr>
          <w:p w14:paraId="6F03D0DD" w14:textId="44A98C14" w:rsidR="00BE2DC5" w:rsidRPr="00C16723" w:rsidRDefault="004C4C75" w:rsidP="00C16723">
            <w:pPr>
              <w:widowControl w:val="0"/>
              <w:spacing w:line="360" w:lineRule="auto"/>
              <w:rPr>
                <w:rFonts w:asciiTheme="majorHAnsi" w:hAnsiTheme="majorHAnsi" w:cstheme="majorHAnsi"/>
              </w:rPr>
            </w:pPr>
            <w:r w:rsidRPr="00C16723">
              <w:rPr>
                <w:rFonts w:asciiTheme="majorHAnsi" w:hAnsiTheme="majorHAnsi" w:cstheme="majorHAnsi"/>
              </w:rPr>
              <w:t xml:space="preserve">Draft; for discussion </w:t>
            </w:r>
          </w:p>
        </w:tc>
      </w:tr>
      <w:tr w:rsidR="00BE2DC5" w:rsidRPr="00C16723" w14:paraId="6F03D0E1" w14:textId="77777777">
        <w:trPr>
          <w:trHeight w:val="447"/>
        </w:trPr>
        <w:tc>
          <w:tcPr>
            <w:tcW w:w="3030" w:type="dxa"/>
            <w:shd w:val="clear" w:color="auto" w:fill="EFEFEF"/>
            <w:tcMar>
              <w:top w:w="100" w:type="dxa"/>
              <w:left w:w="100" w:type="dxa"/>
              <w:bottom w:w="100" w:type="dxa"/>
              <w:right w:w="100" w:type="dxa"/>
            </w:tcMar>
          </w:tcPr>
          <w:p w14:paraId="6F03D0DF" w14:textId="77777777" w:rsidR="00BE2DC5" w:rsidRPr="00C16723" w:rsidRDefault="004C4C75" w:rsidP="00C16723">
            <w:pPr>
              <w:widowControl w:val="0"/>
              <w:spacing w:line="360" w:lineRule="auto"/>
              <w:rPr>
                <w:rFonts w:asciiTheme="majorHAnsi" w:hAnsiTheme="majorHAnsi" w:cstheme="majorHAnsi"/>
                <w:b/>
              </w:rPr>
            </w:pPr>
            <w:r w:rsidRPr="00C16723">
              <w:rPr>
                <w:rFonts w:asciiTheme="majorHAnsi" w:hAnsiTheme="majorHAnsi" w:cstheme="majorHAnsi"/>
                <w:b/>
              </w:rPr>
              <w:t>Audience</w:t>
            </w:r>
          </w:p>
        </w:tc>
        <w:tc>
          <w:tcPr>
            <w:tcW w:w="6330" w:type="dxa"/>
            <w:shd w:val="clear" w:color="auto" w:fill="auto"/>
            <w:tcMar>
              <w:top w:w="100" w:type="dxa"/>
              <w:left w:w="100" w:type="dxa"/>
              <w:bottom w:w="100" w:type="dxa"/>
              <w:right w:w="100" w:type="dxa"/>
            </w:tcMar>
          </w:tcPr>
          <w:p w14:paraId="6F03D0E0" w14:textId="12291E81" w:rsidR="00BE2DC5" w:rsidRPr="00C16723" w:rsidRDefault="00535E66" w:rsidP="00C16723">
            <w:pPr>
              <w:widowControl w:val="0"/>
              <w:spacing w:line="360" w:lineRule="auto"/>
              <w:rPr>
                <w:rFonts w:asciiTheme="majorHAnsi" w:hAnsiTheme="majorHAnsi" w:cstheme="majorHAnsi"/>
              </w:rPr>
            </w:pPr>
            <w:r w:rsidRPr="00C16723">
              <w:rPr>
                <w:rFonts w:asciiTheme="majorHAnsi" w:hAnsiTheme="majorHAnsi" w:cstheme="majorHAnsi"/>
              </w:rPr>
              <w:t xml:space="preserve">Developer, DaSSCo team and Steering Group, </w:t>
            </w:r>
            <w:r w:rsidR="00AF5FB6" w:rsidRPr="00C16723">
              <w:rPr>
                <w:rFonts w:asciiTheme="majorHAnsi" w:hAnsiTheme="majorHAnsi" w:cstheme="majorHAnsi"/>
              </w:rPr>
              <w:t>collection managers and curators</w:t>
            </w:r>
          </w:p>
        </w:tc>
      </w:tr>
    </w:tbl>
    <w:p w14:paraId="6F03D0E2" w14:textId="77777777" w:rsidR="00BE2DC5" w:rsidRPr="00C16723" w:rsidRDefault="00BE2DC5" w:rsidP="00C16723">
      <w:pPr>
        <w:spacing w:line="360" w:lineRule="auto"/>
        <w:rPr>
          <w:rFonts w:asciiTheme="majorHAnsi" w:hAnsiTheme="majorHAnsi" w:cstheme="majorHAnsi"/>
        </w:rPr>
      </w:pPr>
    </w:p>
    <w:p w14:paraId="6F03D0E3" w14:textId="77777777" w:rsidR="00BE2DC5" w:rsidRPr="00C16723" w:rsidRDefault="004C4C75" w:rsidP="00C16723">
      <w:pPr>
        <w:spacing w:line="360" w:lineRule="auto"/>
        <w:rPr>
          <w:rFonts w:asciiTheme="majorHAnsi" w:hAnsiTheme="majorHAnsi" w:cstheme="majorHAnsi"/>
          <w:b/>
          <w:bCs/>
        </w:rPr>
      </w:pPr>
      <w:r w:rsidRPr="00C16723">
        <w:rPr>
          <w:rFonts w:asciiTheme="majorHAnsi" w:hAnsiTheme="majorHAnsi" w:cstheme="majorHAnsi"/>
          <w:b/>
          <w:bCs/>
        </w:rPr>
        <w:t>Revision History</w:t>
      </w:r>
    </w:p>
    <w:tbl>
      <w:tblPr>
        <w:tblStyle w:val="a0"/>
        <w:tblW w:w="9120" w:type="dxa"/>
        <w:tblLayout w:type="fixed"/>
        <w:tblLook w:val="0600" w:firstRow="0" w:lastRow="0" w:firstColumn="0" w:lastColumn="0" w:noHBand="1" w:noVBand="1"/>
      </w:tblPr>
      <w:tblGrid>
        <w:gridCol w:w="2550"/>
        <w:gridCol w:w="3150"/>
        <w:gridCol w:w="1860"/>
        <w:gridCol w:w="1560"/>
      </w:tblGrid>
      <w:tr w:rsidR="00BE2DC5" w:rsidRPr="00C16723" w14:paraId="6F03D0E9" w14:textId="77777777">
        <w:trPr>
          <w:trHeight w:val="480"/>
        </w:trPr>
        <w:tc>
          <w:tcPr>
            <w:tcW w:w="25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5"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Revision Date</w:t>
            </w:r>
          </w:p>
        </w:tc>
        <w:tc>
          <w:tcPr>
            <w:tcW w:w="31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6"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Summary of Changes</w:t>
            </w:r>
          </w:p>
        </w:tc>
        <w:tc>
          <w:tcPr>
            <w:tcW w:w="18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7"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Author(s)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8"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Version</w:t>
            </w:r>
          </w:p>
        </w:tc>
      </w:tr>
      <w:tr w:rsidR="00BE2DC5" w:rsidRPr="00C16723" w14:paraId="6F03D0E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A" w14:textId="1E06FF68"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202</w:t>
            </w:r>
            <w:r w:rsidR="00F20B10" w:rsidRPr="00C16723">
              <w:rPr>
                <w:rFonts w:asciiTheme="majorHAnsi" w:hAnsiTheme="majorHAnsi" w:cstheme="majorHAnsi"/>
              </w:rPr>
              <w:t>4</w:t>
            </w:r>
            <w:r w:rsidRPr="00C16723">
              <w:rPr>
                <w:rFonts w:asciiTheme="majorHAnsi" w:hAnsiTheme="majorHAnsi" w:cstheme="majorHAnsi"/>
              </w:rPr>
              <w:t>-0</w:t>
            </w:r>
            <w:r w:rsidR="00F20B10" w:rsidRPr="00C16723">
              <w:rPr>
                <w:rFonts w:asciiTheme="majorHAnsi" w:hAnsiTheme="majorHAnsi" w:cstheme="majorHAnsi"/>
              </w:rPr>
              <w:t>6</w:t>
            </w:r>
            <w:r w:rsidRPr="00C16723">
              <w:rPr>
                <w:rFonts w:asciiTheme="majorHAnsi" w:hAnsiTheme="majorHAnsi" w:cstheme="majorHAnsi"/>
              </w:rPr>
              <w:t>-1</w:t>
            </w:r>
            <w:r w:rsidR="00F20B10" w:rsidRPr="00C16723">
              <w:rPr>
                <w:rFonts w:asciiTheme="majorHAnsi" w:hAnsiTheme="majorHAnsi" w:cstheme="majorHAnsi"/>
              </w:rPr>
              <w:t>2</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B" w14:textId="77777777"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Document creation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C" w14:textId="685BFAFF" w:rsidR="00BE2DC5" w:rsidRPr="00C16723" w:rsidRDefault="00F20B10" w:rsidP="00C16723">
            <w:pPr>
              <w:spacing w:line="360" w:lineRule="auto"/>
              <w:rPr>
                <w:rFonts w:asciiTheme="majorHAnsi" w:hAnsiTheme="majorHAnsi" w:cstheme="majorHAnsi"/>
              </w:rPr>
            </w:pPr>
            <w:r w:rsidRPr="00C16723">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D" w14:textId="53329EB6"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3"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F" w14:textId="4093D4E4"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2024-17-09</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0" w14:textId="5DEECCBC" w:rsidR="00BE2DC5" w:rsidRPr="00C16723" w:rsidRDefault="00321F73" w:rsidP="00C16723">
            <w:pPr>
              <w:widowControl w:val="0"/>
              <w:spacing w:line="360" w:lineRule="auto"/>
              <w:rPr>
                <w:rFonts w:asciiTheme="majorHAnsi" w:hAnsiTheme="majorHAnsi" w:cstheme="majorHAnsi"/>
              </w:rPr>
            </w:pPr>
            <w:r w:rsidRPr="00C16723">
              <w:rPr>
                <w:rFonts w:asciiTheme="majorHAnsi" w:hAnsiTheme="majorHAnsi" w:cstheme="majorHAnsi"/>
              </w:rPr>
              <w:t>Edits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1" w14:textId="52C9156F"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JS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2" w14:textId="22198BF0"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9"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5" w14:textId="1F4E16A9"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2024-18-</w:t>
            </w:r>
            <w:r w:rsidR="00906C55" w:rsidRPr="00C16723">
              <w:rPr>
                <w:rFonts w:asciiTheme="majorHAnsi" w:hAnsiTheme="majorHAnsi" w:cstheme="majorHAnsi"/>
              </w:rPr>
              <w:t>23</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6" w14:textId="0400B99E" w:rsidR="00BE2DC5" w:rsidRPr="00C16723" w:rsidRDefault="00EF6BB4" w:rsidP="00C16723">
            <w:pPr>
              <w:widowControl w:val="0"/>
              <w:spacing w:line="360" w:lineRule="auto"/>
              <w:rPr>
                <w:rFonts w:asciiTheme="majorHAnsi" w:hAnsiTheme="majorHAnsi" w:cstheme="majorHAnsi"/>
              </w:rPr>
            </w:pPr>
            <w:r w:rsidRPr="00C16723">
              <w:rPr>
                <w:rFonts w:asciiTheme="majorHAnsi" w:hAnsiTheme="majorHAnsi" w:cstheme="majorHAnsi"/>
              </w:rPr>
              <w:t>Edits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7" w14:textId="101F3752"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8" w14:textId="66A9466C"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A" w14:textId="099F8D2D" w:rsidR="00BE2DC5" w:rsidRPr="00C16723" w:rsidRDefault="00BE2DC5" w:rsidP="00C16723">
            <w:pPr>
              <w:spacing w:line="360"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B" w14:textId="142FD232" w:rsidR="00BE2DC5" w:rsidRPr="00C16723" w:rsidRDefault="00BE2DC5" w:rsidP="00C16723">
            <w:pPr>
              <w:widowControl w:val="0"/>
              <w:spacing w:line="36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C" w14:textId="77777777" w:rsidR="00BE2DC5" w:rsidRPr="00C16723" w:rsidRDefault="00BE2DC5" w:rsidP="00C16723">
            <w:pPr>
              <w:spacing w:line="360"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D" w14:textId="31293054" w:rsidR="00BE2DC5" w:rsidRPr="00C16723" w:rsidRDefault="00BE2DC5" w:rsidP="00C16723">
            <w:pPr>
              <w:spacing w:line="360" w:lineRule="auto"/>
              <w:rPr>
                <w:rFonts w:asciiTheme="majorHAnsi" w:hAnsiTheme="majorHAnsi" w:cstheme="majorHAnsi"/>
              </w:rPr>
            </w:pPr>
          </w:p>
        </w:tc>
      </w:tr>
    </w:tbl>
    <w:p w14:paraId="6F03D0FF" w14:textId="77777777" w:rsidR="00BE2DC5" w:rsidRPr="00C16723" w:rsidRDefault="00BE2DC5" w:rsidP="00C16723">
      <w:pPr>
        <w:spacing w:line="360" w:lineRule="auto"/>
        <w:rPr>
          <w:rFonts w:asciiTheme="majorHAnsi" w:hAnsiTheme="majorHAnsi" w:cstheme="majorHAnsi"/>
        </w:rPr>
      </w:pPr>
    </w:p>
    <w:p w14:paraId="6F03D100" w14:textId="77777777"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br w:type="page"/>
      </w:r>
    </w:p>
    <w:p w14:paraId="6F03D101" w14:textId="77777777" w:rsidR="00BE2DC5" w:rsidRPr="00C16723" w:rsidRDefault="00BE2DC5" w:rsidP="00C16723">
      <w:pPr>
        <w:spacing w:line="360" w:lineRule="auto"/>
        <w:rPr>
          <w:rFonts w:asciiTheme="majorHAnsi" w:hAnsiTheme="majorHAnsi" w:cstheme="majorHAnsi"/>
        </w:rPr>
      </w:pPr>
    </w:p>
    <w:sdt>
      <w:sdtPr>
        <w:rPr>
          <w:rFonts w:asciiTheme="majorHAnsi" w:hAnsiTheme="majorHAnsi" w:cstheme="majorHAnsi"/>
        </w:rPr>
        <w:id w:val="1903791274"/>
        <w:docPartObj>
          <w:docPartGallery w:val="Table of Contents"/>
          <w:docPartUnique/>
        </w:docPartObj>
      </w:sdtPr>
      <w:sdtContent>
        <w:p w14:paraId="35118058" w14:textId="7F127506" w:rsidR="007F2074" w:rsidRPr="00C16723" w:rsidRDefault="004C4C7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r w:rsidRPr="00C16723">
            <w:rPr>
              <w:rFonts w:asciiTheme="majorHAnsi" w:hAnsiTheme="majorHAnsi" w:cstheme="majorHAnsi"/>
              <w:b/>
              <w:bCs/>
            </w:rPr>
            <w:fldChar w:fldCharType="begin"/>
          </w:r>
          <w:r w:rsidRPr="00C16723">
            <w:rPr>
              <w:rFonts w:asciiTheme="majorHAnsi" w:hAnsiTheme="majorHAnsi" w:cstheme="majorHAnsi"/>
              <w:b/>
              <w:bCs/>
            </w:rPr>
            <w:instrText xml:space="preserve"> TOC \h \u \z \n </w:instrText>
          </w:r>
          <w:r w:rsidRPr="00C16723">
            <w:rPr>
              <w:rFonts w:asciiTheme="majorHAnsi" w:hAnsiTheme="majorHAnsi" w:cstheme="majorHAnsi"/>
              <w:b/>
              <w:bCs/>
            </w:rPr>
            <w:fldChar w:fldCharType="separate"/>
          </w:r>
          <w:hyperlink w:anchor="_Toc169081562" w:history="1">
            <w:r w:rsidR="007F2074" w:rsidRPr="00C16723">
              <w:rPr>
                <w:rStyle w:val="Hyperlink"/>
                <w:rFonts w:asciiTheme="majorHAnsi" w:hAnsiTheme="majorHAnsi" w:cstheme="majorHAnsi"/>
                <w:b/>
                <w:bCs/>
                <w:noProof/>
              </w:rPr>
              <w:t>Overview</w:t>
            </w:r>
          </w:hyperlink>
        </w:p>
        <w:p w14:paraId="7B75786C" w14:textId="2FB511BA"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3" w:history="1">
            <w:r w:rsidRPr="00C16723">
              <w:rPr>
                <w:rStyle w:val="Hyperlink"/>
                <w:rFonts w:asciiTheme="majorHAnsi" w:hAnsiTheme="majorHAnsi" w:cstheme="majorHAnsi"/>
                <w:b/>
                <w:bCs/>
                <w:noProof/>
              </w:rPr>
              <w:t>1. User stories</w:t>
            </w:r>
          </w:hyperlink>
        </w:p>
        <w:p w14:paraId="6499B9DF" w14:textId="54ADE2FC"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4" w:history="1">
            <w:r w:rsidRPr="00C16723">
              <w:rPr>
                <w:rStyle w:val="Hyperlink"/>
                <w:rFonts w:asciiTheme="majorHAnsi" w:hAnsiTheme="majorHAnsi" w:cstheme="majorHAnsi"/>
                <w:b/>
                <w:bCs/>
                <w:noProof/>
              </w:rPr>
              <w:t>2. Functional requirements</w:t>
            </w:r>
          </w:hyperlink>
        </w:p>
        <w:p w14:paraId="787C9CEA" w14:textId="7B3596BC"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5" w:history="1">
            <w:r w:rsidRPr="00C16723">
              <w:rPr>
                <w:rStyle w:val="Hyperlink"/>
                <w:rFonts w:asciiTheme="majorHAnsi" w:hAnsiTheme="majorHAnsi" w:cstheme="majorHAnsi"/>
                <w:b/>
                <w:bCs/>
                <w:noProof/>
              </w:rPr>
              <w:t>3. Non-functional requirements</w:t>
            </w:r>
          </w:hyperlink>
        </w:p>
        <w:p w14:paraId="1E044B7F" w14:textId="72A98938"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6" w:history="1">
            <w:r w:rsidRPr="00C16723">
              <w:rPr>
                <w:rStyle w:val="Hyperlink"/>
                <w:rFonts w:asciiTheme="majorHAnsi" w:hAnsiTheme="majorHAnsi" w:cstheme="majorHAnsi"/>
                <w:b/>
                <w:bCs/>
                <w:noProof/>
              </w:rPr>
              <w:t>4. Workflow components</w:t>
            </w:r>
          </w:hyperlink>
        </w:p>
        <w:p w14:paraId="25D10C26" w14:textId="6FE9F7E8"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9" w:history="1">
            <w:r w:rsidRPr="00C16723">
              <w:rPr>
                <w:rStyle w:val="Hyperlink"/>
                <w:rFonts w:asciiTheme="majorHAnsi" w:hAnsiTheme="majorHAnsi" w:cstheme="majorHAnsi"/>
                <w:b/>
                <w:bCs/>
                <w:noProof/>
              </w:rPr>
              <w:t xml:space="preserve">5. </w:t>
            </w:r>
            <w:r w:rsidR="002322D0" w:rsidRPr="00C16723">
              <w:rPr>
                <w:rStyle w:val="Hyperlink"/>
                <w:rFonts w:asciiTheme="majorHAnsi" w:hAnsiTheme="majorHAnsi" w:cstheme="majorHAnsi"/>
                <w:b/>
                <w:bCs/>
                <w:noProof/>
              </w:rPr>
              <w:t>Out of scope components</w:t>
            </w:r>
            <w:r w:rsidRPr="00C16723">
              <w:rPr>
                <w:rStyle w:val="Hyperlink"/>
                <w:rFonts w:asciiTheme="majorHAnsi" w:hAnsiTheme="majorHAnsi" w:cstheme="majorHAnsi"/>
                <w:b/>
                <w:bCs/>
                <w:noProof/>
              </w:rPr>
              <w:t>Limitations</w:t>
            </w:r>
          </w:hyperlink>
        </w:p>
        <w:p w14:paraId="5FCBCC71" w14:textId="1B3A7FF6"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0" w:history="1">
            <w:r w:rsidRPr="00C16723">
              <w:rPr>
                <w:rStyle w:val="Hyperlink"/>
                <w:rFonts w:asciiTheme="majorHAnsi" w:hAnsiTheme="majorHAnsi" w:cstheme="majorHAnsi"/>
                <w:b/>
                <w:bCs/>
                <w:noProof/>
              </w:rPr>
              <w:t>6. Next steps</w:t>
            </w:r>
          </w:hyperlink>
        </w:p>
        <w:p w14:paraId="286F058F" w14:textId="2A532ABA"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1" w:history="1">
            <w:r w:rsidRPr="00C16723">
              <w:rPr>
                <w:rStyle w:val="Hyperlink"/>
                <w:rFonts w:asciiTheme="majorHAnsi" w:hAnsiTheme="majorHAnsi" w:cstheme="majorHAnsi"/>
                <w:b/>
                <w:bCs/>
                <w:noProof/>
              </w:rPr>
              <w:t>7. Glossary</w:t>
            </w:r>
          </w:hyperlink>
        </w:p>
        <w:p w14:paraId="4635181D" w14:textId="79CE9248" w:rsidR="007F2074" w:rsidRPr="00C16723" w:rsidRDefault="007F2074"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2" w:history="1">
            <w:r w:rsidRPr="00C16723">
              <w:rPr>
                <w:rStyle w:val="Hyperlink"/>
                <w:rFonts w:asciiTheme="majorHAnsi" w:hAnsiTheme="majorHAnsi" w:cstheme="majorHAnsi"/>
                <w:b/>
                <w:bCs/>
                <w:noProof/>
              </w:rPr>
              <w:t>8. References</w:t>
            </w:r>
          </w:hyperlink>
        </w:p>
        <w:p w14:paraId="6F03D114" w14:textId="7DEAF037" w:rsidR="00BE2DC5" w:rsidRPr="00C16723" w:rsidRDefault="004C4C75" w:rsidP="00C16723">
          <w:pPr>
            <w:spacing w:line="360" w:lineRule="auto"/>
            <w:rPr>
              <w:rFonts w:asciiTheme="majorHAnsi" w:hAnsiTheme="majorHAnsi" w:cstheme="majorHAnsi"/>
              <w:color w:val="1155CC"/>
              <w:u w:val="single"/>
            </w:rPr>
          </w:pPr>
          <w:r w:rsidRPr="00C16723">
            <w:rPr>
              <w:rFonts w:asciiTheme="majorHAnsi" w:hAnsiTheme="majorHAnsi" w:cstheme="majorHAnsi"/>
              <w:b/>
              <w:bCs/>
            </w:rPr>
            <w:fldChar w:fldCharType="end"/>
          </w:r>
        </w:p>
      </w:sdtContent>
    </w:sdt>
    <w:p w14:paraId="6F03D117" w14:textId="77777777" w:rsidR="00BE2DC5" w:rsidRPr="00C16723" w:rsidRDefault="004C4C75" w:rsidP="00C16723">
      <w:pPr>
        <w:pStyle w:val="Heading1"/>
        <w:spacing w:before="0" w:line="360" w:lineRule="auto"/>
        <w:rPr>
          <w:rFonts w:asciiTheme="majorHAnsi" w:hAnsiTheme="majorHAnsi" w:cstheme="majorHAnsi"/>
          <w:b/>
          <w:bCs/>
          <w:sz w:val="22"/>
          <w:szCs w:val="22"/>
        </w:rPr>
      </w:pPr>
      <w:bookmarkStart w:id="1" w:name="_dfifr4vzjhrx" w:colFirst="0" w:colLast="0"/>
      <w:bookmarkStart w:id="2" w:name="_Toc169081562"/>
      <w:bookmarkEnd w:id="1"/>
      <w:r w:rsidRPr="00C16723">
        <w:rPr>
          <w:rFonts w:asciiTheme="majorHAnsi" w:hAnsiTheme="majorHAnsi" w:cstheme="majorHAnsi"/>
          <w:b/>
          <w:bCs/>
          <w:sz w:val="22"/>
          <w:szCs w:val="22"/>
        </w:rPr>
        <w:t>Overview</w:t>
      </w:r>
      <w:bookmarkEnd w:id="2"/>
    </w:p>
    <w:p w14:paraId="6F03D118" w14:textId="0473ABA4" w:rsidR="00BE2DC5" w:rsidRPr="00C16723" w:rsidRDefault="00B558D1" w:rsidP="00C16723">
      <w:pPr>
        <w:spacing w:line="360" w:lineRule="auto"/>
        <w:rPr>
          <w:rFonts w:asciiTheme="majorHAnsi" w:hAnsiTheme="majorHAnsi" w:cstheme="majorHAnsi"/>
        </w:rPr>
      </w:pPr>
      <w:r w:rsidRPr="00C16723">
        <w:rPr>
          <w:rFonts w:asciiTheme="majorHAnsi" w:hAnsiTheme="majorHAnsi" w:cstheme="majorHAnsi"/>
        </w:rPr>
        <w:t xml:space="preserve">The premise of this </w:t>
      </w:r>
      <w:r w:rsidR="008A3FFA" w:rsidRPr="00C16723">
        <w:rPr>
          <w:rFonts w:asciiTheme="majorHAnsi" w:hAnsiTheme="majorHAnsi" w:cstheme="majorHAnsi"/>
        </w:rPr>
        <w:t>document</w:t>
      </w:r>
      <w:r w:rsidRPr="00C16723">
        <w:rPr>
          <w:rFonts w:asciiTheme="majorHAnsi" w:hAnsiTheme="majorHAnsi" w:cstheme="majorHAnsi"/>
        </w:rPr>
        <w:t xml:space="preserve"> is to </w:t>
      </w:r>
      <w:r w:rsidR="00445BF5" w:rsidRPr="00C16723">
        <w:rPr>
          <w:rFonts w:asciiTheme="majorHAnsi" w:hAnsiTheme="majorHAnsi" w:cstheme="majorHAnsi"/>
        </w:rPr>
        <w:t>outline the requirements for</w:t>
      </w:r>
      <w:r w:rsidR="00A34016" w:rsidRPr="00C16723">
        <w:rPr>
          <w:rFonts w:asciiTheme="majorHAnsi" w:hAnsiTheme="majorHAnsi" w:cstheme="majorHAnsi"/>
        </w:rPr>
        <w:t xml:space="preserve"> a short-term </w:t>
      </w:r>
      <w:r w:rsidR="005C228B" w:rsidRPr="00C16723">
        <w:rPr>
          <w:rFonts w:asciiTheme="majorHAnsi" w:hAnsiTheme="majorHAnsi" w:cstheme="majorHAnsi"/>
        </w:rPr>
        <w:t>tool and integrated workflow</w:t>
      </w:r>
      <w:r w:rsidR="00A34016" w:rsidRPr="00C16723">
        <w:rPr>
          <w:rFonts w:asciiTheme="majorHAnsi" w:hAnsiTheme="majorHAnsi" w:cstheme="majorHAnsi"/>
        </w:rPr>
        <w:t xml:space="preserve"> to test and gain experience with integrating transcription and automated text recognition and parsing</w:t>
      </w:r>
      <w:r w:rsidR="005B429B" w:rsidRPr="00C16723">
        <w:rPr>
          <w:rFonts w:asciiTheme="majorHAnsi" w:hAnsiTheme="majorHAnsi" w:cstheme="majorHAnsi"/>
        </w:rPr>
        <w:t>,</w:t>
      </w:r>
      <w:r w:rsidR="00A34016" w:rsidRPr="00C16723">
        <w:rPr>
          <w:rFonts w:asciiTheme="majorHAnsi" w:hAnsiTheme="majorHAnsi" w:cstheme="majorHAnsi"/>
        </w:rPr>
        <w:t xml:space="preserve"> into the DaSSCo pipelines. This experience will be used to </w:t>
      </w:r>
      <w:r w:rsidR="007E0848" w:rsidRPr="00C16723">
        <w:rPr>
          <w:rFonts w:asciiTheme="majorHAnsi" w:hAnsiTheme="majorHAnsi" w:cstheme="majorHAnsi"/>
        </w:rPr>
        <w:t xml:space="preserve">inform our overall approach and aid in </w:t>
      </w:r>
      <w:del w:id="3" w:author="Bhupjit Singh" w:date="2024-10-16T19:45:00Z" w16du:dateUtc="2024-10-16T17:45:00Z">
        <w:r w:rsidR="007E0848" w:rsidRPr="00C16723" w:rsidDel="00FB68C5">
          <w:rPr>
            <w:rFonts w:asciiTheme="majorHAnsi" w:hAnsiTheme="majorHAnsi" w:cstheme="majorHAnsi"/>
          </w:rPr>
          <w:delText xml:space="preserve">decision </w:delText>
        </w:r>
      </w:del>
      <w:ins w:id="4" w:author="Bhupjit Singh" w:date="2024-10-16T19:45:00Z" w16du:dateUtc="2024-10-16T17:45:00Z">
        <w:r w:rsidR="00FB68C5" w:rsidRPr="00C16723">
          <w:rPr>
            <w:rFonts w:asciiTheme="majorHAnsi" w:hAnsiTheme="majorHAnsi" w:cstheme="majorHAnsi"/>
          </w:rPr>
          <w:t>decision</w:t>
        </w:r>
        <w:r w:rsidR="00FB68C5">
          <w:rPr>
            <w:rFonts w:asciiTheme="majorHAnsi" w:hAnsiTheme="majorHAnsi" w:cstheme="majorHAnsi"/>
          </w:rPr>
          <w:t>-</w:t>
        </w:r>
      </w:ins>
      <w:r w:rsidR="007E0848" w:rsidRPr="00C16723">
        <w:rPr>
          <w:rFonts w:asciiTheme="majorHAnsi" w:hAnsiTheme="majorHAnsi" w:cstheme="majorHAnsi"/>
        </w:rPr>
        <w:t xml:space="preserve">making as to the next steps in developing our </w:t>
      </w:r>
      <w:r w:rsidR="00CD23B8" w:rsidRPr="00C16723">
        <w:rPr>
          <w:rFonts w:asciiTheme="majorHAnsi" w:hAnsiTheme="majorHAnsi" w:cstheme="majorHAnsi"/>
        </w:rPr>
        <w:t xml:space="preserve">transcription strategy. </w:t>
      </w:r>
      <w:r w:rsidR="00312070" w:rsidRPr="00C16723">
        <w:rPr>
          <w:rFonts w:asciiTheme="majorHAnsi" w:hAnsiTheme="majorHAnsi" w:cstheme="majorHAnsi"/>
        </w:rPr>
        <w:t xml:space="preserve">It is not intended to cover all transcription needs in the first instance. </w:t>
      </w:r>
    </w:p>
    <w:p w14:paraId="116A7D44" w14:textId="77777777" w:rsidR="00A33795" w:rsidRPr="00C16723" w:rsidRDefault="00A33795" w:rsidP="00C16723">
      <w:pPr>
        <w:spacing w:line="360" w:lineRule="auto"/>
        <w:rPr>
          <w:rFonts w:asciiTheme="majorHAnsi" w:hAnsiTheme="majorHAnsi" w:cstheme="majorHAnsi"/>
        </w:rPr>
      </w:pPr>
    </w:p>
    <w:p w14:paraId="66278620" w14:textId="16072C3D" w:rsidR="00A33795" w:rsidRPr="00C16723" w:rsidRDefault="00A33795" w:rsidP="00C16723">
      <w:pPr>
        <w:spacing w:line="360" w:lineRule="auto"/>
        <w:rPr>
          <w:rFonts w:asciiTheme="majorHAnsi" w:hAnsiTheme="majorHAnsi" w:cstheme="majorHAnsi"/>
        </w:rPr>
      </w:pPr>
      <w:r w:rsidRPr="00C16723">
        <w:rPr>
          <w:rFonts w:asciiTheme="majorHAnsi" w:hAnsiTheme="majorHAnsi" w:cstheme="majorHAnsi"/>
        </w:rPr>
        <w:t xml:space="preserve">The </w:t>
      </w:r>
      <w:r w:rsidR="0072556E" w:rsidRPr="00C16723">
        <w:rPr>
          <w:rFonts w:asciiTheme="majorHAnsi" w:hAnsiTheme="majorHAnsi" w:cstheme="majorHAnsi"/>
        </w:rPr>
        <w:t xml:space="preserve">workflow should integrate a tool that </w:t>
      </w:r>
      <w:r w:rsidR="008D56B6" w:rsidRPr="00C16723">
        <w:rPr>
          <w:rFonts w:asciiTheme="majorHAnsi" w:hAnsiTheme="majorHAnsi" w:cstheme="majorHAnsi"/>
        </w:rPr>
        <w:t>is easy to use and facilitates the capturing of data from images of specimen label</w:t>
      </w:r>
      <w:r w:rsidR="003401E6" w:rsidRPr="00C16723">
        <w:rPr>
          <w:rFonts w:asciiTheme="majorHAnsi" w:hAnsiTheme="majorHAnsi" w:cstheme="majorHAnsi"/>
        </w:rPr>
        <w:t xml:space="preserve">s. </w:t>
      </w:r>
      <w:commentRangeStart w:id="5"/>
      <w:r w:rsidR="003401E6" w:rsidRPr="00C16723">
        <w:rPr>
          <w:rFonts w:asciiTheme="majorHAnsi" w:hAnsiTheme="majorHAnsi" w:cstheme="majorHAnsi"/>
        </w:rPr>
        <w:t>D</w:t>
      </w:r>
      <w:r w:rsidR="00AA7E14" w:rsidRPr="00C16723">
        <w:rPr>
          <w:rFonts w:asciiTheme="majorHAnsi" w:hAnsiTheme="majorHAnsi" w:cstheme="majorHAnsi"/>
        </w:rPr>
        <w:t xml:space="preserve">ifferent means of data capture should be possible (at least eventually) from automated text recognition </w:t>
      </w:r>
      <w:r w:rsidR="001B3FC8" w:rsidRPr="00C16723">
        <w:rPr>
          <w:rFonts w:asciiTheme="majorHAnsi" w:hAnsiTheme="majorHAnsi" w:cstheme="majorHAnsi"/>
        </w:rPr>
        <w:t>to</w:t>
      </w:r>
      <w:r w:rsidR="00AA7E14" w:rsidRPr="00C16723">
        <w:rPr>
          <w:rFonts w:asciiTheme="majorHAnsi" w:hAnsiTheme="majorHAnsi" w:cstheme="majorHAnsi"/>
        </w:rPr>
        <w:t xml:space="preserve"> </w:t>
      </w:r>
      <w:r w:rsidR="001B3FC8" w:rsidRPr="00C16723">
        <w:rPr>
          <w:rFonts w:asciiTheme="majorHAnsi" w:hAnsiTheme="majorHAnsi" w:cstheme="majorHAnsi"/>
        </w:rPr>
        <w:t xml:space="preserve">manual transcription. </w:t>
      </w:r>
      <w:commentRangeEnd w:id="5"/>
      <w:r w:rsidR="00FB68C5">
        <w:rPr>
          <w:rStyle w:val="CommentReference"/>
        </w:rPr>
        <w:commentReference w:id="5"/>
      </w:r>
      <w:r w:rsidR="00E767D5" w:rsidRPr="00C16723">
        <w:rPr>
          <w:rFonts w:asciiTheme="majorHAnsi" w:hAnsiTheme="majorHAnsi" w:cstheme="majorHAnsi"/>
        </w:rPr>
        <w:t xml:space="preserve">Eventual automation of as many of the processes should be the goal, although more manual methodologies are expected to </w:t>
      </w:r>
      <w:r w:rsidR="005942CA" w:rsidRPr="00C16723">
        <w:rPr>
          <w:rFonts w:asciiTheme="majorHAnsi" w:hAnsiTheme="majorHAnsi" w:cstheme="majorHAnsi"/>
        </w:rPr>
        <w:t>be common in the first few iterations</w:t>
      </w:r>
      <w:r w:rsidR="00026E60" w:rsidRPr="00C16723">
        <w:rPr>
          <w:rFonts w:asciiTheme="majorHAnsi" w:hAnsiTheme="majorHAnsi" w:cstheme="majorHAnsi"/>
        </w:rPr>
        <w:t>/versions</w:t>
      </w:r>
      <w:r w:rsidR="005942CA" w:rsidRPr="00C16723">
        <w:rPr>
          <w:rFonts w:asciiTheme="majorHAnsi" w:hAnsiTheme="majorHAnsi" w:cstheme="majorHAnsi"/>
        </w:rPr>
        <w:t xml:space="preserve">. Ultimately, we want to be able to capture </w:t>
      </w:r>
      <w:del w:id="6" w:author="Bhupjit Singh" w:date="2024-10-16T19:50:00Z" w16du:dateUtc="2024-10-16T17:50:00Z">
        <w:r w:rsidR="005942CA" w:rsidRPr="00C16723" w:rsidDel="00FB68C5">
          <w:rPr>
            <w:rFonts w:asciiTheme="majorHAnsi" w:hAnsiTheme="majorHAnsi" w:cstheme="majorHAnsi"/>
          </w:rPr>
          <w:delText xml:space="preserve">high </w:delText>
        </w:r>
      </w:del>
      <w:ins w:id="7" w:author="Bhupjit Singh" w:date="2024-10-16T19:50:00Z" w16du:dateUtc="2024-10-16T17:50:00Z">
        <w:r w:rsidR="00FB68C5" w:rsidRPr="00C16723">
          <w:rPr>
            <w:rFonts w:asciiTheme="majorHAnsi" w:hAnsiTheme="majorHAnsi" w:cstheme="majorHAnsi"/>
          </w:rPr>
          <w:t>high</w:t>
        </w:r>
        <w:r w:rsidR="00FB68C5">
          <w:rPr>
            <w:rFonts w:asciiTheme="majorHAnsi" w:hAnsiTheme="majorHAnsi" w:cstheme="majorHAnsi"/>
          </w:rPr>
          <w:t>-</w:t>
        </w:r>
      </w:ins>
      <w:r w:rsidR="005942CA" w:rsidRPr="00C16723">
        <w:rPr>
          <w:rFonts w:asciiTheme="majorHAnsi" w:hAnsiTheme="majorHAnsi" w:cstheme="majorHAnsi"/>
        </w:rPr>
        <w:t xml:space="preserve">quality, validated data </w:t>
      </w:r>
      <w:del w:id="8" w:author="Bhupjit Singh" w:date="2024-10-16T19:50:00Z" w16du:dateUtc="2024-10-16T17:50:00Z">
        <w:r w:rsidR="005942CA" w:rsidRPr="00C16723" w:rsidDel="00FB68C5">
          <w:rPr>
            <w:rFonts w:asciiTheme="majorHAnsi" w:hAnsiTheme="majorHAnsi" w:cstheme="majorHAnsi"/>
          </w:rPr>
          <w:delText xml:space="preserve">which </w:delText>
        </w:r>
      </w:del>
      <w:ins w:id="9" w:author="Bhupjit Singh" w:date="2024-10-16T19:50:00Z" w16du:dateUtc="2024-10-16T17:50:00Z">
        <w:r w:rsidR="00FB68C5">
          <w:rPr>
            <w:rFonts w:asciiTheme="majorHAnsi" w:hAnsiTheme="majorHAnsi" w:cstheme="majorHAnsi"/>
          </w:rPr>
          <w:t>that</w:t>
        </w:r>
        <w:r w:rsidR="00FB68C5" w:rsidRPr="00C16723">
          <w:rPr>
            <w:rFonts w:asciiTheme="majorHAnsi" w:hAnsiTheme="majorHAnsi" w:cstheme="majorHAnsi"/>
          </w:rPr>
          <w:t xml:space="preserve"> </w:t>
        </w:r>
      </w:ins>
      <w:r w:rsidR="005942CA" w:rsidRPr="00C16723">
        <w:rPr>
          <w:rFonts w:asciiTheme="majorHAnsi" w:hAnsiTheme="majorHAnsi" w:cstheme="majorHAnsi"/>
        </w:rPr>
        <w:t xml:space="preserve">can </w:t>
      </w:r>
      <w:r w:rsidR="005245E3" w:rsidRPr="00C16723">
        <w:rPr>
          <w:rFonts w:asciiTheme="majorHAnsi" w:hAnsiTheme="majorHAnsi" w:cstheme="majorHAnsi"/>
        </w:rPr>
        <w:t xml:space="preserve">be </w:t>
      </w:r>
      <w:del w:id="10" w:author="Bhupjit Singh" w:date="2024-10-16T19:50:00Z" w16du:dateUtc="2024-10-16T17:50:00Z">
        <w:r w:rsidR="005245E3" w:rsidRPr="00C16723" w:rsidDel="00FB68C5">
          <w:rPr>
            <w:rFonts w:asciiTheme="majorHAnsi" w:hAnsiTheme="majorHAnsi" w:cstheme="majorHAnsi"/>
          </w:rPr>
          <w:delText xml:space="preserve">back </w:delText>
        </w:r>
      </w:del>
      <w:proofErr w:type="gramStart"/>
      <w:ins w:id="11" w:author="Bhupjit Singh" w:date="2024-10-16T19:50:00Z" w16du:dateUtc="2024-10-16T17:50:00Z">
        <w:r w:rsidR="00FB68C5" w:rsidRPr="00C16723">
          <w:rPr>
            <w:rFonts w:asciiTheme="majorHAnsi" w:hAnsiTheme="majorHAnsi" w:cstheme="majorHAnsi"/>
          </w:rPr>
          <w:t>back</w:t>
        </w:r>
        <w:r w:rsidR="00FB68C5">
          <w:rPr>
            <w:rFonts w:asciiTheme="majorHAnsi" w:hAnsiTheme="majorHAnsi" w:cstheme="majorHAnsi"/>
          </w:rPr>
          <w:t>-</w:t>
        </w:r>
      </w:ins>
      <w:r w:rsidR="005245E3" w:rsidRPr="00C16723">
        <w:rPr>
          <w:rFonts w:asciiTheme="majorHAnsi" w:hAnsiTheme="majorHAnsi" w:cstheme="majorHAnsi"/>
        </w:rPr>
        <w:t>populated</w:t>
      </w:r>
      <w:proofErr w:type="gramEnd"/>
      <w:r w:rsidR="005245E3" w:rsidRPr="00C16723">
        <w:rPr>
          <w:rFonts w:asciiTheme="majorHAnsi" w:hAnsiTheme="majorHAnsi" w:cstheme="majorHAnsi"/>
        </w:rPr>
        <w:t xml:space="preserve"> into existing Specify records (which may already have some data in them). </w:t>
      </w:r>
    </w:p>
    <w:p w14:paraId="6BC27944" w14:textId="77777777" w:rsidR="00312070" w:rsidRPr="00C16723" w:rsidRDefault="00312070" w:rsidP="00C16723">
      <w:pPr>
        <w:spacing w:line="360" w:lineRule="auto"/>
        <w:rPr>
          <w:rFonts w:asciiTheme="majorHAnsi" w:hAnsiTheme="majorHAnsi" w:cstheme="majorHAnsi"/>
        </w:rPr>
      </w:pPr>
    </w:p>
    <w:p w14:paraId="59016F9E" w14:textId="1588310F" w:rsidR="00312070" w:rsidRPr="00C16723" w:rsidRDefault="0014515F" w:rsidP="00C16723">
      <w:pPr>
        <w:spacing w:line="360" w:lineRule="auto"/>
        <w:rPr>
          <w:rFonts w:asciiTheme="majorHAnsi" w:hAnsiTheme="majorHAnsi" w:cstheme="majorHAnsi"/>
        </w:rPr>
      </w:pPr>
      <w:r w:rsidRPr="00C16723">
        <w:rPr>
          <w:rFonts w:asciiTheme="majorHAnsi" w:hAnsiTheme="majorHAnsi" w:cstheme="majorHAnsi"/>
        </w:rPr>
        <w:t xml:space="preserve">Version 1 will concentrate on </w:t>
      </w:r>
      <w:r w:rsidR="007C49E8" w:rsidRPr="00C16723">
        <w:rPr>
          <w:rFonts w:asciiTheme="majorHAnsi" w:hAnsiTheme="majorHAnsi" w:cstheme="majorHAnsi"/>
        </w:rPr>
        <w:t>being able to facilitate data capture for the Dung Beetles Research Project led by A</w:t>
      </w:r>
      <w:proofErr w:type="spellStart"/>
      <w:r w:rsidR="00557CC0" w:rsidRPr="00C16723">
        <w:rPr>
          <w:rFonts w:asciiTheme="majorHAnsi" w:hAnsiTheme="majorHAnsi" w:cstheme="majorHAnsi"/>
          <w:lang w:val="en-US"/>
        </w:rPr>
        <w:t>lexey</w:t>
      </w:r>
      <w:proofErr w:type="spellEnd"/>
      <w:r w:rsidR="00557CC0" w:rsidRPr="00C16723">
        <w:rPr>
          <w:rFonts w:asciiTheme="majorHAnsi" w:hAnsiTheme="majorHAnsi" w:cstheme="majorHAnsi"/>
          <w:lang w:val="en-US"/>
        </w:rPr>
        <w:t xml:space="preserve"> Solodovnikov </w:t>
      </w:r>
      <w:r w:rsidR="007C49E8" w:rsidRPr="00C16723">
        <w:rPr>
          <w:rFonts w:asciiTheme="majorHAnsi" w:hAnsiTheme="majorHAnsi" w:cstheme="majorHAnsi"/>
        </w:rPr>
        <w:t xml:space="preserve">and </w:t>
      </w:r>
      <w:r w:rsidR="00135E43" w:rsidRPr="00C16723">
        <w:rPr>
          <w:rFonts w:asciiTheme="majorHAnsi" w:hAnsiTheme="majorHAnsi" w:cstheme="majorHAnsi"/>
          <w:lang w:val="en-US"/>
        </w:rPr>
        <w:t xml:space="preserve">Aslak Kappel Hansen </w:t>
      </w:r>
      <w:r w:rsidR="007C49E8" w:rsidRPr="00C16723">
        <w:rPr>
          <w:rFonts w:asciiTheme="majorHAnsi" w:hAnsiTheme="majorHAnsi" w:cstheme="majorHAnsi"/>
        </w:rPr>
        <w:t xml:space="preserve">at </w:t>
      </w:r>
      <w:ins w:id="12" w:author="Bhupjit Singh" w:date="2024-10-16T19:50:00Z" w16du:dateUtc="2024-10-16T17:50:00Z">
        <w:r w:rsidR="00FB68C5">
          <w:rPr>
            <w:rFonts w:asciiTheme="majorHAnsi" w:hAnsiTheme="majorHAnsi" w:cstheme="majorHAnsi"/>
          </w:rPr>
          <w:t xml:space="preserve">the </w:t>
        </w:r>
      </w:ins>
      <w:r w:rsidR="007C49E8" w:rsidRPr="00C16723">
        <w:rPr>
          <w:rFonts w:asciiTheme="majorHAnsi" w:hAnsiTheme="majorHAnsi" w:cstheme="majorHAnsi"/>
        </w:rPr>
        <w:t>Natural History Museum Denmark</w:t>
      </w:r>
      <w:r w:rsidR="00BE3ACE" w:rsidRPr="00C16723">
        <w:rPr>
          <w:rFonts w:asciiTheme="majorHAnsi" w:hAnsiTheme="majorHAnsi" w:cstheme="majorHAnsi"/>
        </w:rPr>
        <w:t xml:space="preserve"> (NHMD)</w:t>
      </w:r>
      <w:r w:rsidR="007C49E8" w:rsidRPr="00C16723">
        <w:rPr>
          <w:rFonts w:asciiTheme="majorHAnsi" w:hAnsiTheme="majorHAnsi" w:cstheme="majorHAnsi"/>
        </w:rPr>
        <w:t xml:space="preserve">. </w:t>
      </w:r>
      <w:r w:rsidR="00BE3ACE" w:rsidRPr="00C16723">
        <w:rPr>
          <w:rFonts w:asciiTheme="majorHAnsi" w:hAnsiTheme="majorHAnsi" w:cstheme="majorHAnsi"/>
        </w:rPr>
        <w:t>For v1, we will concentrate on pinned insect specimen type at NHMD</w:t>
      </w:r>
      <w:r w:rsidR="00D47217" w:rsidRPr="00C16723">
        <w:rPr>
          <w:rFonts w:asciiTheme="majorHAnsi" w:hAnsiTheme="majorHAnsi" w:cstheme="majorHAnsi"/>
        </w:rPr>
        <w:t xml:space="preserve">. </w:t>
      </w:r>
      <w:r w:rsidR="00963050" w:rsidRPr="00C16723">
        <w:rPr>
          <w:rFonts w:asciiTheme="majorHAnsi" w:hAnsiTheme="majorHAnsi" w:cstheme="majorHAnsi"/>
        </w:rPr>
        <w:t>The workflow and transcription platform will then be evaluated, prior to a version 2</w:t>
      </w:r>
      <w:r w:rsidR="00AF3194" w:rsidRPr="00C16723">
        <w:rPr>
          <w:rFonts w:asciiTheme="majorHAnsi" w:hAnsiTheme="majorHAnsi" w:cstheme="majorHAnsi"/>
        </w:rPr>
        <w:t>, where its remit will be expanded.</w:t>
      </w:r>
      <w:r w:rsidR="00BE3ACE" w:rsidRPr="00C16723">
        <w:rPr>
          <w:rFonts w:asciiTheme="majorHAnsi" w:hAnsiTheme="majorHAnsi" w:cstheme="majorHAnsi"/>
        </w:rPr>
        <w:t xml:space="preserve"> </w:t>
      </w:r>
    </w:p>
    <w:p w14:paraId="6F03D119" w14:textId="77777777" w:rsidR="00BE2DC5" w:rsidRPr="00C16723" w:rsidRDefault="00BE2DC5" w:rsidP="00C16723">
      <w:pPr>
        <w:spacing w:line="360" w:lineRule="auto"/>
        <w:rPr>
          <w:rFonts w:asciiTheme="majorHAnsi" w:hAnsiTheme="majorHAnsi" w:cstheme="majorHAnsi"/>
        </w:rPr>
      </w:pPr>
    </w:p>
    <w:p w14:paraId="59469752" w14:textId="77777777" w:rsidR="00F1557D" w:rsidRDefault="00F1557D">
      <w:pPr>
        <w:rPr>
          <w:rFonts w:asciiTheme="majorHAnsi" w:eastAsia="Trebuchet MS" w:hAnsiTheme="majorHAnsi" w:cstheme="majorHAnsi"/>
          <w:b/>
          <w:bCs/>
        </w:rPr>
      </w:pPr>
      <w:bookmarkStart w:id="13" w:name="_Toc169081563"/>
      <w:r>
        <w:rPr>
          <w:rFonts w:asciiTheme="majorHAnsi" w:hAnsiTheme="majorHAnsi" w:cstheme="majorHAnsi"/>
          <w:b/>
          <w:bCs/>
        </w:rPr>
        <w:br w:type="page"/>
      </w:r>
    </w:p>
    <w:p w14:paraId="6F03D11C" w14:textId="63309164" w:rsidR="00BE2DC5" w:rsidRPr="00C16723" w:rsidRDefault="004C4C75"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lastRenderedPageBreak/>
        <w:t>1. User stories</w:t>
      </w:r>
      <w:bookmarkEnd w:id="13"/>
      <w:r w:rsidR="004A4663" w:rsidRPr="00C16723">
        <w:rPr>
          <w:rFonts w:asciiTheme="majorHAnsi" w:hAnsiTheme="majorHAnsi" w:cstheme="majorHAnsi"/>
          <w:b/>
          <w:bCs/>
          <w:sz w:val="22"/>
          <w:szCs w:val="22"/>
        </w:rPr>
        <w:t xml:space="preserve"> for workflow, Specify and transcription platform</w:t>
      </w:r>
    </w:p>
    <w:p w14:paraId="6F03D11F" w14:textId="3D0596B3"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Users:</w:t>
      </w:r>
    </w:p>
    <w:p w14:paraId="6F03D120" w14:textId="77777777" w:rsidR="00BE2DC5" w:rsidRPr="00C16723" w:rsidRDefault="004C4C7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Digitiser</w:t>
      </w:r>
    </w:p>
    <w:p w14:paraId="6F03D121" w14:textId="77777777" w:rsidR="00BE2DC5" w:rsidRPr="00C16723" w:rsidRDefault="004C4C7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Collections manager/curator</w:t>
      </w:r>
    </w:p>
    <w:p w14:paraId="7AD5423B" w14:textId="0C16052D" w:rsidR="00F9746C" w:rsidRPr="00C16723" w:rsidRDefault="00F9746C"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Researcher</w:t>
      </w:r>
    </w:p>
    <w:p w14:paraId="6058B1D0" w14:textId="3C0FB15E" w:rsidR="002B6E45" w:rsidRPr="00C16723" w:rsidRDefault="002B6E4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Data manager / senior digitiser (data)</w:t>
      </w:r>
    </w:p>
    <w:p w14:paraId="3E7D7E37" w14:textId="254F584A" w:rsidR="002B6E45" w:rsidRPr="00C16723" w:rsidRDefault="002B6E4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IT Lead</w:t>
      </w:r>
    </w:p>
    <w:p w14:paraId="4BAB4798" w14:textId="16BEAED9" w:rsidR="00BE71CE" w:rsidRPr="00C16723" w:rsidRDefault="00BE71CE"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Volunteer</w:t>
      </w:r>
    </w:p>
    <w:p w14:paraId="66A6B5EF" w14:textId="1AB2227B" w:rsidR="00085841" w:rsidRPr="00C16723" w:rsidRDefault="00085841"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Project lead</w:t>
      </w:r>
    </w:p>
    <w:p w14:paraId="6F03D122" w14:textId="77777777" w:rsidR="00BE2DC5" w:rsidRPr="00C16723" w:rsidRDefault="00BE2DC5" w:rsidP="00C16723">
      <w:pPr>
        <w:spacing w:line="360" w:lineRule="auto"/>
        <w:rPr>
          <w:rFonts w:asciiTheme="majorHAnsi" w:hAnsiTheme="majorHAnsi" w:cstheme="majorHAnsi"/>
        </w:rPr>
      </w:pPr>
    </w:p>
    <w:p w14:paraId="4D90590A" w14:textId="75C54997"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MSCW:</w:t>
      </w:r>
    </w:p>
    <w:p w14:paraId="42401C3C" w14:textId="3E648A67" w:rsidR="00BB148F"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M</w:t>
      </w:r>
      <w:r w:rsidR="002E3BB6" w:rsidRPr="00C16723">
        <w:rPr>
          <w:rFonts w:asciiTheme="majorHAnsi" w:hAnsiTheme="majorHAnsi" w:cstheme="majorHAnsi"/>
        </w:rPr>
        <w:t xml:space="preserve"> = Must have</w:t>
      </w:r>
    </w:p>
    <w:p w14:paraId="42A8B254" w14:textId="717B6D49"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S</w:t>
      </w:r>
      <w:r w:rsidR="002E3BB6" w:rsidRPr="00C16723">
        <w:rPr>
          <w:rFonts w:asciiTheme="majorHAnsi" w:hAnsiTheme="majorHAnsi" w:cstheme="majorHAnsi"/>
        </w:rPr>
        <w:t xml:space="preserve"> = Should have</w:t>
      </w:r>
    </w:p>
    <w:p w14:paraId="2586A68C" w14:textId="77777777" w:rsidR="00013A9A"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C</w:t>
      </w:r>
      <w:r w:rsidR="002E3BB6" w:rsidRPr="00C16723">
        <w:rPr>
          <w:rFonts w:asciiTheme="majorHAnsi" w:hAnsiTheme="majorHAnsi" w:cstheme="majorHAnsi"/>
        </w:rPr>
        <w:t xml:space="preserve"> = Could have</w:t>
      </w:r>
    </w:p>
    <w:p w14:paraId="524BA9E1" w14:textId="789EA8B2"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W</w:t>
      </w:r>
      <w:r w:rsidR="002E3BB6" w:rsidRPr="00C16723">
        <w:rPr>
          <w:rFonts w:asciiTheme="majorHAnsi" w:hAnsiTheme="majorHAnsi" w:cstheme="majorHAnsi"/>
        </w:rPr>
        <w:t xml:space="preserve"> = Won’t </w:t>
      </w:r>
      <w:r w:rsidR="00C473EF" w:rsidRPr="00C16723">
        <w:rPr>
          <w:rFonts w:asciiTheme="majorHAnsi" w:hAnsiTheme="majorHAnsi" w:cstheme="majorHAnsi"/>
        </w:rPr>
        <w:t>for now</w:t>
      </w:r>
    </w:p>
    <w:p w14:paraId="31FD2E25" w14:textId="77777777" w:rsidR="000D62FD" w:rsidRPr="00C16723" w:rsidRDefault="000D62FD" w:rsidP="00C16723">
      <w:pPr>
        <w:spacing w:line="360" w:lineRule="auto"/>
        <w:rPr>
          <w:rFonts w:asciiTheme="majorHAnsi" w:hAnsiTheme="majorHAnsi" w:cstheme="majorHAnsi"/>
        </w:rPr>
      </w:pPr>
    </w:p>
    <w:p w14:paraId="27051C08" w14:textId="2C7703F3"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Version:</w:t>
      </w:r>
    </w:p>
    <w:p w14:paraId="4BDD6BEE" w14:textId="594739D3"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1</w:t>
      </w:r>
      <w:r w:rsidR="003034C8" w:rsidRPr="00C16723">
        <w:rPr>
          <w:rFonts w:asciiTheme="majorHAnsi" w:hAnsiTheme="majorHAnsi" w:cstheme="majorHAnsi"/>
        </w:rPr>
        <w:t xml:space="preserve"> =</w:t>
      </w:r>
      <w:del w:id="14" w:author="Bhupjit Singh" w:date="2024-10-16T19:52:00Z" w16du:dateUtc="2024-10-16T17:52:00Z">
        <w:r w:rsidR="003034C8" w:rsidRPr="00C16723" w:rsidDel="00FB68C5">
          <w:rPr>
            <w:rFonts w:asciiTheme="majorHAnsi" w:hAnsiTheme="majorHAnsi" w:cstheme="majorHAnsi"/>
          </w:rPr>
          <w:delText xml:space="preserve"> </w:delText>
        </w:r>
        <w:r w:rsidR="00DF59EF" w:rsidRPr="00C16723" w:rsidDel="00FB68C5">
          <w:rPr>
            <w:rFonts w:asciiTheme="majorHAnsi" w:hAnsiTheme="majorHAnsi" w:cstheme="majorHAnsi"/>
          </w:rPr>
          <w:delText>For u</w:delText>
        </w:r>
      </w:del>
      <w:ins w:id="15" w:author="Bhupjit Singh" w:date="2024-10-16T19:52:00Z" w16du:dateUtc="2024-10-16T17:52:00Z">
        <w:r w:rsidR="00FB68C5">
          <w:rPr>
            <w:rFonts w:asciiTheme="majorHAnsi" w:hAnsiTheme="majorHAnsi" w:cstheme="majorHAnsi"/>
          </w:rPr>
          <w:t xml:space="preserve"> U</w:t>
        </w:r>
      </w:ins>
      <w:r w:rsidR="00DF59EF" w:rsidRPr="00C16723">
        <w:rPr>
          <w:rFonts w:asciiTheme="majorHAnsi" w:hAnsiTheme="majorHAnsi" w:cstheme="majorHAnsi"/>
        </w:rPr>
        <w:t>sing</w:t>
      </w:r>
      <w:ins w:id="16" w:author="Bhupjit Singh" w:date="2024-10-16T19:52:00Z" w16du:dateUtc="2024-10-16T17:52:00Z">
        <w:r w:rsidR="00FB68C5">
          <w:rPr>
            <w:rFonts w:asciiTheme="majorHAnsi" w:hAnsiTheme="majorHAnsi" w:cstheme="majorHAnsi"/>
          </w:rPr>
          <w:t xml:space="preserve"> </w:t>
        </w:r>
      </w:ins>
      <w:del w:id="17" w:author="Bhupjit Singh" w:date="2024-10-16T19:52:00Z" w16du:dateUtc="2024-10-16T17:52:00Z">
        <w:r w:rsidR="00DF59EF" w:rsidRPr="00C16723" w:rsidDel="00FB68C5">
          <w:rPr>
            <w:rFonts w:asciiTheme="majorHAnsi" w:hAnsiTheme="majorHAnsi" w:cstheme="majorHAnsi"/>
          </w:rPr>
          <w:delText xml:space="preserve"> on </w:delText>
        </w:r>
      </w:del>
      <w:r w:rsidR="00DF59EF" w:rsidRPr="00C16723">
        <w:rPr>
          <w:rFonts w:asciiTheme="majorHAnsi" w:hAnsiTheme="majorHAnsi" w:cstheme="majorHAnsi"/>
        </w:rPr>
        <w:t>c</w:t>
      </w:r>
      <w:r w:rsidR="002E3BB6" w:rsidRPr="00C16723">
        <w:rPr>
          <w:rFonts w:asciiTheme="majorHAnsi" w:hAnsiTheme="majorHAnsi" w:cstheme="majorHAnsi"/>
        </w:rPr>
        <w:t xml:space="preserve">ore data for </w:t>
      </w:r>
      <w:r w:rsidR="003034C8" w:rsidRPr="00C16723">
        <w:rPr>
          <w:rFonts w:asciiTheme="majorHAnsi" w:hAnsiTheme="majorHAnsi" w:cstheme="majorHAnsi"/>
        </w:rPr>
        <w:t>NHMD Dung Beetle Project</w:t>
      </w:r>
      <w:r w:rsidR="00DF59EF" w:rsidRPr="00C16723">
        <w:rPr>
          <w:rFonts w:asciiTheme="majorHAnsi" w:hAnsiTheme="majorHAnsi" w:cstheme="majorHAnsi"/>
        </w:rPr>
        <w:t xml:space="preserve"> digitised using DaSSCo infrastructure</w:t>
      </w:r>
    </w:p>
    <w:p w14:paraId="2FDC9E84" w14:textId="7DA1E752"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2</w:t>
      </w:r>
      <w:r w:rsidR="003034C8" w:rsidRPr="00C16723">
        <w:rPr>
          <w:rFonts w:asciiTheme="majorHAnsi" w:hAnsiTheme="majorHAnsi" w:cstheme="majorHAnsi"/>
        </w:rPr>
        <w:t xml:space="preserve"> =</w:t>
      </w:r>
      <w:del w:id="18" w:author="Bhupjit Singh" w:date="2024-10-16T19:52:00Z" w16du:dateUtc="2024-10-16T17:52:00Z">
        <w:r w:rsidR="003034C8" w:rsidRPr="00C16723" w:rsidDel="00FB68C5">
          <w:rPr>
            <w:rFonts w:asciiTheme="majorHAnsi" w:hAnsiTheme="majorHAnsi" w:cstheme="majorHAnsi"/>
          </w:rPr>
          <w:delText xml:space="preserve"> </w:delText>
        </w:r>
        <w:r w:rsidR="00DF59EF" w:rsidRPr="00C16723" w:rsidDel="00FB68C5">
          <w:rPr>
            <w:rFonts w:asciiTheme="majorHAnsi" w:hAnsiTheme="majorHAnsi" w:cstheme="majorHAnsi"/>
          </w:rPr>
          <w:delText>For u</w:delText>
        </w:r>
      </w:del>
      <w:ins w:id="19" w:author="Bhupjit Singh" w:date="2024-10-16T19:52:00Z" w16du:dateUtc="2024-10-16T17:52:00Z">
        <w:r w:rsidR="00FB68C5">
          <w:rPr>
            <w:rFonts w:asciiTheme="majorHAnsi" w:hAnsiTheme="majorHAnsi" w:cstheme="majorHAnsi"/>
          </w:rPr>
          <w:t xml:space="preserve"> U</w:t>
        </w:r>
      </w:ins>
      <w:r w:rsidR="00DF59EF" w:rsidRPr="00C16723">
        <w:rPr>
          <w:rFonts w:asciiTheme="majorHAnsi" w:hAnsiTheme="majorHAnsi" w:cstheme="majorHAnsi"/>
        </w:rPr>
        <w:t xml:space="preserve">sing </w:t>
      </w:r>
      <w:del w:id="20" w:author="Bhupjit Singh" w:date="2024-10-16T19:53:00Z" w16du:dateUtc="2024-10-16T17:53:00Z">
        <w:r w:rsidR="00DF59EF" w:rsidRPr="00C16723" w:rsidDel="00FB68C5">
          <w:rPr>
            <w:rFonts w:asciiTheme="majorHAnsi" w:hAnsiTheme="majorHAnsi" w:cstheme="majorHAnsi"/>
          </w:rPr>
          <w:delText xml:space="preserve">on </w:delText>
        </w:r>
      </w:del>
      <w:r w:rsidR="00DF59EF" w:rsidRPr="00C16723">
        <w:rPr>
          <w:rFonts w:asciiTheme="majorHAnsi" w:hAnsiTheme="majorHAnsi" w:cstheme="majorHAnsi"/>
        </w:rPr>
        <w:t>c</w:t>
      </w:r>
      <w:r w:rsidR="002E3BB6" w:rsidRPr="00C16723">
        <w:rPr>
          <w:rFonts w:asciiTheme="majorHAnsi" w:hAnsiTheme="majorHAnsi" w:cstheme="majorHAnsi"/>
        </w:rPr>
        <w:t xml:space="preserve">ore data for </w:t>
      </w:r>
      <w:r w:rsidR="003034C8" w:rsidRPr="00C16723">
        <w:rPr>
          <w:rFonts w:asciiTheme="majorHAnsi" w:hAnsiTheme="majorHAnsi" w:cstheme="majorHAnsi"/>
        </w:rPr>
        <w:t xml:space="preserve">NHMD Entomology, NHMA Entomology, </w:t>
      </w:r>
      <w:r w:rsidR="002E3BB6" w:rsidRPr="00C16723">
        <w:rPr>
          <w:rFonts w:asciiTheme="majorHAnsi" w:hAnsiTheme="majorHAnsi" w:cstheme="majorHAnsi"/>
        </w:rPr>
        <w:t>NHM</w:t>
      </w:r>
      <w:del w:id="21" w:author="Pip Brewer" w:date="2024-11-05T10:10:00Z" w16du:dateUtc="2024-11-05T10:10:00Z">
        <w:r w:rsidR="002E3BB6" w:rsidRPr="00C16723" w:rsidDel="001F6235">
          <w:rPr>
            <w:rFonts w:asciiTheme="majorHAnsi" w:hAnsiTheme="majorHAnsi" w:cstheme="majorHAnsi"/>
          </w:rPr>
          <w:delText>A</w:delText>
        </w:r>
      </w:del>
      <w:ins w:id="22" w:author="Pip Brewer" w:date="2024-11-05T10:10:00Z" w16du:dateUtc="2024-11-05T10:10:00Z">
        <w:r w:rsidR="001F6235">
          <w:rPr>
            <w:rFonts w:asciiTheme="majorHAnsi" w:hAnsiTheme="majorHAnsi" w:cstheme="majorHAnsi"/>
          </w:rPr>
          <w:t>D</w:t>
        </w:r>
      </w:ins>
      <w:r w:rsidR="002E3BB6" w:rsidRPr="00C16723">
        <w:rPr>
          <w:rFonts w:asciiTheme="majorHAnsi" w:hAnsiTheme="majorHAnsi" w:cstheme="majorHAnsi"/>
        </w:rPr>
        <w:t xml:space="preserve"> Herbarium Sheets, AU Herbarium Sheets</w:t>
      </w:r>
      <w:r w:rsidR="00DF59EF" w:rsidRPr="00C16723">
        <w:rPr>
          <w:rFonts w:asciiTheme="majorHAnsi" w:hAnsiTheme="majorHAnsi" w:cstheme="majorHAnsi"/>
        </w:rPr>
        <w:t xml:space="preserve"> digitised using DaSSCo infrastructure</w:t>
      </w:r>
    </w:p>
    <w:p w14:paraId="48C67B26" w14:textId="53C01480" w:rsidR="000D62FD" w:rsidRPr="00C16723" w:rsidRDefault="00046241"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N/A</w:t>
      </w:r>
      <w:r w:rsidR="002E3BB6" w:rsidRPr="00C16723">
        <w:rPr>
          <w:rFonts w:asciiTheme="majorHAnsi" w:hAnsiTheme="majorHAnsi" w:cstheme="majorHAnsi"/>
        </w:rPr>
        <w:t xml:space="preserve"> = Will be considered for a later version</w:t>
      </w:r>
    </w:p>
    <w:p w14:paraId="0EB9DFE9" w14:textId="77777777" w:rsidR="000D62FD" w:rsidRPr="00C16723" w:rsidRDefault="000D62FD" w:rsidP="00C16723">
      <w:pPr>
        <w:spacing w:line="360" w:lineRule="auto"/>
        <w:rPr>
          <w:rFonts w:asciiTheme="majorHAnsi" w:hAnsiTheme="majorHAnsi" w:cstheme="majorHAnsi"/>
        </w:rPr>
      </w:pPr>
    </w:p>
    <w:p w14:paraId="370BD7F2" w14:textId="754939DC"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 xml:space="preserve">Development </w:t>
      </w:r>
      <w:r w:rsidR="008C325E" w:rsidRPr="00C16723">
        <w:rPr>
          <w:rFonts w:asciiTheme="majorHAnsi" w:hAnsiTheme="majorHAnsi" w:cstheme="majorHAnsi"/>
        </w:rPr>
        <w:t>p</w:t>
      </w:r>
      <w:r w:rsidR="003034C8" w:rsidRPr="00C16723">
        <w:rPr>
          <w:rFonts w:asciiTheme="majorHAnsi" w:hAnsiTheme="majorHAnsi" w:cstheme="majorHAnsi"/>
        </w:rPr>
        <w:t>art:</w:t>
      </w:r>
    </w:p>
    <w:p w14:paraId="15688C09" w14:textId="1FE046BE"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P = Platform</w:t>
      </w:r>
    </w:p>
    <w:p w14:paraId="6CF4348E" w14:textId="4753370C"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S = Specify</w:t>
      </w:r>
    </w:p>
    <w:p w14:paraId="1269B0D1" w14:textId="6E03C93C"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W = Workflow</w:t>
      </w:r>
    </w:p>
    <w:p w14:paraId="6DDDABED" w14:textId="77777777" w:rsidR="00BB148F" w:rsidRPr="00C16723" w:rsidRDefault="00BB148F" w:rsidP="00C16723">
      <w:pPr>
        <w:spacing w:line="360" w:lineRule="auto"/>
        <w:rPr>
          <w:rFonts w:asciiTheme="majorHAnsi" w:hAnsiTheme="majorHAnsi" w:cstheme="majorHAnsi"/>
        </w:rPr>
      </w:pPr>
    </w:p>
    <w:p w14:paraId="1D6AD242" w14:textId="6EF2E3C7" w:rsidR="00906C55" w:rsidRPr="00C16723" w:rsidRDefault="00906C55" w:rsidP="00C16723">
      <w:pPr>
        <w:spacing w:line="360" w:lineRule="auto"/>
        <w:rPr>
          <w:rFonts w:asciiTheme="majorHAnsi" w:hAnsiTheme="majorHAnsi" w:cstheme="majorHAnsi"/>
        </w:rPr>
      </w:pPr>
      <w:r w:rsidRPr="00C16723">
        <w:rPr>
          <w:rFonts w:asciiTheme="majorHAnsi" w:hAnsiTheme="majorHAnsi" w:cstheme="majorHAnsi"/>
        </w:rPr>
        <w:t xml:space="preserve">The following user stories were captured during a workshop on </w:t>
      </w:r>
      <w:r w:rsidR="00A67E62" w:rsidRPr="00C16723">
        <w:rPr>
          <w:rFonts w:asciiTheme="majorHAnsi" w:hAnsiTheme="majorHAnsi" w:cstheme="majorHAnsi"/>
        </w:rPr>
        <w:t>07/11/2023</w:t>
      </w:r>
      <w:r w:rsidR="00F43CB2" w:rsidRPr="00C16723">
        <w:rPr>
          <w:rFonts w:asciiTheme="majorHAnsi" w:hAnsiTheme="majorHAnsi" w:cstheme="majorHAnsi"/>
        </w:rPr>
        <w:t xml:space="preserve">, </w:t>
      </w:r>
      <w:r w:rsidR="007749E7" w:rsidRPr="00C16723">
        <w:rPr>
          <w:rFonts w:asciiTheme="majorHAnsi" w:hAnsiTheme="majorHAnsi" w:cstheme="majorHAnsi"/>
        </w:rPr>
        <w:t>feedback from an</w:t>
      </w:r>
      <w:r w:rsidR="00F43CB2" w:rsidRPr="00C16723">
        <w:rPr>
          <w:rFonts w:asciiTheme="majorHAnsi" w:hAnsiTheme="majorHAnsi" w:cstheme="majorHAnsi"/>
        </w:rPr>
        <w:t xml:space="preserve"> email distributed on 16/01/2024, an online pinned insects meeting on 22/02/2024 and an online herbarium meeting on 29/02/2024.</w:t>
      </w:r>
      <w:r w:rsidR="005B6372" w:rsidRPr="00C16723">
        <w:rPr>
          <w:rFonts w:asciiTheme="majorHAnsi" w:hAnsiTheme="majorHAnsi" w:cstheme="majorHAnsi"/>
        </w:rPr>
        <w:t xml:space="preserve"> These discussions, captured in the following user stories relate to transcription generally, and not just to v1</w:t>
      </w:r>
      <w:r w:rsidR="008C325E" w:rsidRPr="00C16723">
        <w:rPr>
          <w:rFonts w:asciiTheme="majorHAnsi" w:hAnsiTheme="majorHAnsi" w:cstheme="majorHAnsi"/>
        </w:rPr>
        <w:t xml:space="preserve"> (the subject of the rest of this document)</w:t>
      </w:r>
      <w:r w:rsidR="005B6372" w:rsidRPr="00C16723">
        <w:rPr>
          <w:rFonts w:asciiTheme="majorHAnsi" w:hAnsiTheme="majorHAnsi" w:cstheme="majorHAnsi"/>
        </w:rPr>
        <w:t>.</w:t>
      </w:r>
    </w:p>
    <w:p w14:paraId="2CF9C58C" w14:textId="77777777" w:rsidR="00BB148F" w:rsidRPr="00C16723" w:rsidRDefault="00BB148F" w:rsidP="00C16723">
      <w:pPr>
        <w:spacing w:line="360" w:lineRule="auto"/>
        <w:rPr>
          <w:rFonts w:asciiTheme="majorHAnsi" w:hAnsiTheme="majorHAnsi" w:cstheme="majorHAnsi"/>
        </w:rPr>
      </w:pP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
        <w:gridCol w:w="5880"/>
        <w:gridCol w:w="946"/>
        <w:gridCol w:w="946"/>
        <w:gridCol w:w="1115"/>
      </w:tblGrid>
      <w:tr w:rsidR="00BF33FA" w:rsidRPr="00C16723" w14:paraId="77FA8C71" w14:textId="635EEAA7" w:rsidTr="004857C5">
        <w:tc>
          <w:tcPr>
            <w:tcW w:w="474" w:type="dxa"/>
            <w:shd w:val="clear" w:color="auto" w:fill="auto"/>
            <w:tcMar>
              <w:top w:w="100" w:type="dxa"/>
              <w:left w:w="100" w:type="dxa"/>
              <w:bottom w:w="100" w:type="dxa"/>
              <w:right w:w="100" w:type="dxa"/>
            </w:tcMar>
          </w:tcPr>
          <w:p w14:paraId="4B471D54" w14:textId="6163262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lastRenderedPageBreak/>
              <w:t>#</w:t>
            </w:r>
          </w:p>
        </w:tc>
        <w:tc>
          <w:tcPr>
            <w:tcW w:w="5880" w:type="dxa"/>
            <w:shd w:val="clear" w:color="auto" w:fill="auto"/>
            <w:tcMar>
              <w:top w:w="100" w:type="dxa"/>
              <w:left w:w="100" w:type="dxa"/>
              <w:bottom w:w="100" w:type="dxa"/>
              <w:right w:w="100" w:type="dxa"/>
            </w:tcMar>
          </w:tcPr>
          <w:p w14:paraId="023CF7C9" w14:textId="7C4F0D56"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User stories</w:t>
            </w:r>
          </w:p>
        </w:tc>
        <w:tc>
          <w:tcPr>
            <w:tcW w:w="946" w:type="dxa"/>
          </w:tcPr>
          <w:p w14:paraId="11F8BF96" w14:textId="063EA48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MSCW</w:t>
            </w:r>
          </w:p>
        </w:tc>
        <w:tc>
          <w:tcPr>
            <w:tcW w:w="946" w:type="dxa"/>
          </w:tcPr>
          <w:p w14:paraId="4472C715" w14:textId="11DF8E99"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Version</w:t>
            </w:r>
          </w:p>
        </w:tc>
        <w:tc>
          <w:tcPr>
            <w:tcW w:w="1115" w:type="dxa"/>
          </w:tcPr>
          <w:p w14:paraId="4B5CE761" w14:textId="23CAC861" w:rsidR="00BF33FA" w:rsidRPr="00C16723" w:rsidRDefault="00CD22F7"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Develop</w:t>
            </w:r>
            <w:r w:rsidR="00A730F3" w:rsidRPr="00C16723">
              <w:rPr>
                <w:rFonts w:asciiTheme="majorHAnsi" w:hAnsiTheme="majorHAnsi" w:cstheme="majorHAnsi"/>
                <w:b/>
                <w:bCs/>
              </w:rPr>
              <w:t>-</w:t>
            </w:r>
            <w:proofErr w:type="spellStart"/>
            <w:r w:rsidRPr="00C16723">
              <w:rPr>
                <w:rFonts w:asciiTheme="majorHAnsi" w:hAnsiTheme="majorHAnsi" w:cstheme="majorHAnsi"/>
                <w:b/>
                <w:bCs/>
              </w:rPr>
              <w:t>ment</w:t>
            </w:r>
            <w:proofErr w:type="spellEnd"/>
            <w:r w:rsidRPr="00C16723">
              <w:rPr>
                <w:rFonts w:asciiTheme="majorHAnsi" w:hAnsiTheme="majorHAnsi" w:cstheme="majorHAnsi"/>
                <w:b/>
                <w:bCs/>
              </w:rPr>
              <w:t xml:space="preserve"> </w:t>
            </w:r>
            <w:r w:rsidR="00BF33FA" w:rsidRPr="00C16723">
              <w:rPr>
                <w:rFonts w:asciiTheme="majorHAnsi" w:hAnsiTheme="majorHAnsi" w:cstheme="majorHAnsi"/>
                <w:b/>
                <w:bCs/>
              </w:rPr>
              <w:t>Part</w:t>
            </w:r>
          </w:p>
        </w:tc>
      </w:tr>
      <w:tr w:rsidR="00BF33FA" w:rsidRPr="00C16723" w14:paraId="55932C69" w14:textId="05BD910F" w:rsidTr="004857C5">
        <w:tc>
          <w:tcPr>
            <w:tcW w:w="474" w:type="dxa"/>
            <w:shd w:val="clear" w:color="auto" w:fill="auto"/>
            <w:tcMar>
              <w:top w:w="100" w:type="dxa"/>
              <w:left w:w="100" w:type="dxa"/>
              <w:bottom w:w="100" w:type="dxa"/>
              <w:right w:w="100" w:type="dxa"/>
            </w:tcMar>
          </w:tcPr>
          <w:p w14:paraId="61EAD49F" w14:textId="562D0351"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43CF737"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collection manager, I want to focus on capturing data from specific fields and making that data available as quickly as possible (for example to compare collector name and numbers with other databases)</w:t>
            </w:r>
          </w:p>
          <w:p w14:paraId="1BB6CC7F" w14:textId="77777777" w:rsidR="007D6EAA" w:rsidRPr="00C16723" w:rsidRDefault="007D6EA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researcher, some data is more important than others (e.g., locality data) for specific research projects (and in general) and this data should be prioritised in any transcription projects</w:t>
            </w:r>
          </w:p>
          <w:p w14:paraId="47EBF3AB" w14:textId="77777777" w:rsidR="007D6EAA" w:rsidRDefault="007D6EAA" w:rsidP="00C16723">
            <w:pPr>
              <w:widowControl w:val="0"/>
              <w:pBdr>
                <w:top w:val="nil"/>
                <w:left w:val="nil"/>
                <w:bottom w:val="nil"/>
                <w:right w:val="nil"/>
                <w:between w:val="nil"/>
              </w:pBdr>
              <w:spacing w:line="360" w:lineRule="auto"/>
              <w:rPr>
                <w:ins w:id="23" w:author="Bhupjit Singh" w:date="2024-10-16T19:55:00Z" w16du:dateUtc="2024-10-16T17:55:00Z"/>
                <w:rFonts w:asciiTheme="majorHAnsi" w:hAnsiTheme="majorHAnsi" w:cstheme="majorHAnsi"/>
              </w:rPr>
            </w:pPr>
            <w:r w:rsidRPr="00C16723">
              <w:rPr>
                <w:rFonts w:asciiTheme="majorHAnsi" w:hAnsiTheme="majorHAnsi" w:cstheme="majorHAnsi"/>
              </w:rPr>
              <w:t xml:space="preserve">As a project manager, I want to be able to prioritise the capturing of some data over others (e.g., prioritising collector name) </w:t>
            </w:r>
            <w:proofErr w:type="gramStart"/>
            <w:r w:rsidRPr="00C16723">
              <w:rPr>
                <w:rFonts w:asciiTheme="majorHAnsi" w:hAnsiTheme="majorHAnsi" w:cstheme="majorHAnsi"/>
              </w:rPr>
              <w:t>in order to</w:t>
            </w:r>
            <w:proofErr w:type="gramEnd"/>
            <w:r w:rsidRPr="00C16723">
              <w:rPr>
                <w:rFonts w:asciiTheme="majorHAnsi" w:hAnsiTheme="majorHAnsi" w:cstheme="majorHAnsi"/>
              </w:rPr>
              <w:t xml:space="preserve"> design specific transcription projects around the results (e.g., projects transcribing data from specific collectors so transcribers get to know the collectors handwriting which should improve the overall speed and quality of the results)</w:t>
            </w:r>
          </w:p>
          <w:p w14:paraId="2FF6A025" w14:textId="77777777" w:rsidR="00FB68C5" w:rsidRDefault="00FB68C5" w:rsidP="00C16723">
            <w:pPr>
              <w:widowControl w:val="0"/>
              <w:pBdr>
                <w:top w:val="nil"/>
                <w:left w:val="nil"/>
                <w:bottom w:val="nil"/>
                <w:right w:val="nil"/>
                <w:between w:val="nil"/>
              </w:pBdr>
              <w:spacing w:line="360" w:lineRule="auto"/>
              <w:rPr>
                <w:ins w:id="24" w:author="Bhupjit Singh" w:date="2024-10-16T19:55:00Z" w16du:dateUtc="2024-10-16T17:55:00Z"/>
                <w:rFonts w:asciiTheme="majorHAnsi" w:hAnsiTheme="majorHAnsi" w:cstheme="majorHAnsi"/>
              </w:rPr>
            </w:pPr>
          </w:p>
          <w:p w14:paraId="08EBB533" w14:textId="55B783FC" w:rsidR="00FB68C5" w:rsidRPr="00C16723" w:rsidRDefault="00FB68C5" w:rsidP="00C16723">
            <w:pPr>
              <w:widowControl w:val="0"/>
              <w:pBdr>
                <w:top w:val="nil"/>
                <w:left w:val="nil"/>
                <w:bottom w:val="nil"/>
                <w:right w:val="nil"/>
                <w:between w:val="nil"/>
              </w:pBdr>
              <w:spacing w:line="360" w:lineRule="auto"/>
              <w:rPr>
                <w:rFonts w:asciiTheme="majorHAnsi" w:hAnsiTheme="majorHAnsi" w:cstheme="majorHAnsi"/>
              </w:rPr>
            </w:pPr>
            <w:ins w:id="25" w:author="Bhupjit Singh" w:date="2024-10-16T19:56:00Z" w16du:dateUtc="2024-10-16T17:56:00Z">
              <w:r>
                <w:rPr>
                  <w:rFonts w:asciiTheme="majorHAnsi" w:hAnsiTheme="majorHAnsi" w:cstheme="majorHAnsi"/>
                </w:rPr>
                <w:t xml:space="preserve">As </w:t>
              </w:r>
              <w:r w:rsidR="00945698">
                <w:rPr>
                  <w:rFonts w:asciiTheme="majorHAnsi" w:hAnsiTheme="majorHAnsi" w:cstheme="majorHAnsi"/>
                </w:rPr>
                <w:t>an IT Lead, I would want the platform designed to be able to accommodate</w:t>
              </w:r>
            </w:ins>
            <w:ins w:id="26" w:author="Pip Brewer" w:date="2024-11-05T10:13:00Z" w16du:dateUtc="2024-11-05T10:13:00Z">
              <w:r w:rsidR="00617CA2">
                <w:rPr>
                  <w:rFonts w:asciiTheme="majorHAnsi" w:hAnsiTheme="majorHAnsi" w:cstheme="majorHAnsi"/>
                </w:rPr>
                <w:t xml:space="preserve"> </w:t>
              </w:r>
            </w:ins>
            <w:ins w:id="27" w:author="Bhupjit Singh" w:date="2024-10-16T19:56:00Z" w16du:dateUtc="2024-10-16T17:56:00Z">
              <w:r w:rsidR="00945698">
                <w:rPr>
                  <w:rFonts w:asciiTheme="majorHAnsi" w:hAnsiTheme="majorHAnsi" w:cstheme="majorHAnsi"/>
                </w:rPr>
                <w:t>(choose between different data fields)</w:t>
              </w:r>
            </w:ins>
            <w:ins w:id="28" w:author="Bhupjit Singh" w:date="2024-10-16T19:57:00Z" w16du:dateUtc="2024-10-16T17:57:00Z">
              <w:del w:id="29" w:author="Pip Brewer" w:date="2024-11-05T10:14:00Z" w16du:dateUtc="2024-11-05T10:14:00Z">
                <w:r w:rsidR="00945698" w:rsidDel="00380E77">
                  <w:rPr>
                    <w:rFonts w:asciiTheme="majorHAnsi" w:hAnsiTheme="majorHAnsi" w:cstheme="majorHAnsi"/>
                  </w:rPr>
                  <w:delText xml:space="preserve"> for </w:delText>
                </w:r>
              </w:del>
              <w:r w:rsidR="00945698">
                <w:rPr>
                  <w:rFonts w:asciiTheme="majorHAnsi" w:hAnsiTheme="majorHAnsi" w:cstheme="majorHAnsi"/>
                </w:rPr>
                <w:t xml:space="preserve">different </w:t>
              </w:r>
              <w:proofErr w:type="gramStart"/>
              <w:r w:rsidR="00945698">
                <w:rPr>
                  <w:rFonts w:asciiTheme="majorHAnsi" w:hAnsiTheme="majorHAnsi" w:cstheme="majorHAnsi"/>
                </w:rPr>
                <w:t>work flows</w:t>
              </w:r>
              <w:proofErr w:type="gramEnd"/>
              <w:r w:rsidR="00945698">
                <w:rPr>
                  <w:rFonts w:asciiTheme="majorHAnsi" w:hAnsiTheme="majorHAnsi" w:cstheme="majorHAnsi"/>
                </w:rPr>
                <w:t>.</w:t>
              </w:r>
            </w:ins>
          </w:p>
        </w:tc>
        <w:tc>
          <w:tcPr>
            <w:tcW w:w="946" w:type="dxa"/>
          </w:tcPr>
          <w:p w14:paraId="1506C95A" w14:textId="5735D9EF"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1C06284" w14:textId="166CA4E1" w:rsidR="00BF33FA" w:rsidRPr="00C16723" w:rsidRDefault="00A2685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472A7F1" w14:textId="1E6C4AB7" w:rsidR="00BF33FA" w:rsidRPr="00C16723" w:rsidRDefault="00A2685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745A5C95" w14:textId="46F293C2" w:rsidTr="004857C5">
        <w:tc>
          <w:tcPr>
            <w:tcW w:w="474" w:type="dxa"/>
            <w:shd w:val="clear" w:color="auto" w:fill="auto"/>
            <w:tcMar>
              <w:top w:w="100" w:type="dxa"/>
              <w:left w:w="100" w:type="dxa"/>
              <w:bottom w:w="100" w:type="dxa"/>
              <w:right w:w="100" w:type="dxa"/>
            </w:tcMar>
          </w:tcPr>
          <w:p w14:paraId="713811CE" w14:textId="7414ECD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5FCA463" w14:textId="77777777" w:rsidR="00BF33FA" w:rsidRDefault="00BF33FA" w:rsidP="00C16723">
            <w:pPr>
              <w:widowControl w:val="0"/>
              <w:pBdr>
                <w:top w:val="nil"/>
                <w:left w:val="nil"/>
                <w:bottom w:val="nil"/>
                <w:right w:val="nil"/>
                <w:between w:val="nil"/>
              </w:pBdr>
              <w:spacing w:line="360" w:lineRule="auto"/>
              <w:rPr>
                <w:ins w:id="30" w:author="Bhupjit Singh" w:date="2024-10-16T19:57:00Z" w16du:dateUtc="2024-10-16T17:57:00Z"/>
                <w:rFonts w:asciiTheme="majorHAnsi" w:hAnsiTheme="majorHAnsi" w:cstheme="majorHAnsi"/>
              </w:rPr>
            </w:pPr>
            <w:r w:rsidRPr="00C16723">
              <w:rPr>
                <w:rFonts w:asciiTheme="majorHAnsi" w:hAnsiTheme="majorHAnsi" w:cstheme="majorHAnsi"/>
              </w:rPr>
              <w:t>As a project manager</w:t>
            </w:r>
            <w:commentRangeStart w:id="31"/>
            <w:r w:rsidRPr="00C16723">
              <w:rPr>
                <w:rFonts w:asciiTheme="majorHAnsi" w:hAnsiTheme="majorHAnsi" w:cstheme="majorHAnsi"/>
              </w:rPr>
              <w:t xml:space="preserve">, I want to automate as much as possible </w:t>
            </w:r>
            <w:commentRangeEnd w:id="31"/>
            <w:r w:rsidR="00945698">
              <w:rPr>
                <w:rStyle w:val="CommentReference"/>
              </w:rPr>
              <w:commentReference w:id="31"/>
            </w:r>
            <w:r w:rsidRPr="00C16723">
              <w:rPr>
                <w:rFonts w:asciiTheme="majorHAnsi" w:hAnsiTheme="majorHAnsi" w:cstheme="majorHAnsi"/>
              </w:rPr>
              <w:t xml:space="preserve">so that we avoid spending a lot of time and resources on manual processes (people are expensive). This will make the </w:t>
            </w:r>
            <w:r w:rsidR="00ED7233" w:rsidRPr="00C16723">
              <w:rPr>
                <w:rFonts w:asciiTheme="majorHAnsi" w:hAnsiTheme="majorHAnsi" w:cstheme="majorHAnsi"/>
              </w:rPr>
              <w:t xml:space="preserve">transcription </w:t>
            </w:r>
            <w:r w:rsidRPr="00C16723">
              <w:rPr>
                <w:rFonts w:asciiTheme="majorHAnsi" w:hAnsiTheme="majorHAnsi" w:cstheme="majorHAnsi"/>
              </w:rPr>
              <w:t>process sustainable in the long-term.</w:t>
            </w:r>
          </w:p>
          <w:p w14:paraId="5B251619" w14:textId="77777777" w:rsidR="00945698" w:rsidRDefault="00945698" w:rsidP="00C16723">
            <w:pPr>
              <w:widowControl w:val="0"/>
              <w:pBdr>
                <w:top w:val="nil"/>
                <w:left w:val="nil"/>
                <w:bottom w:val="nil"/>
                <w:right w:val="nil"/>
                <w:between w:val="nil"/>
              </w:pBdr>
              <w:spacing w:line="360" w:lineRule="auto"/>
              <w:rPr>
                <w:ins w:id="32" w:author="Bhupjit Singh" w:date="2024-10-16T19:58:00Z" w16du:dateUtc="2024-10-16T17:58:00Z"/>
                <w:rFonts w:asciiTheme="majorHAnsi" w:hAnsiTheme="majorHAnsi" w:cstheme="majorHAnsi"/>
              </w:rPr>
            </w:pPr>
          </w:p>
          <w:p w14:paraId="0F100346" w14:textId="6396AC79" w:rsidR="00945698" w:rsidRPr="00C16723" w:rsidRDefault="00945698" w:rsidP="00C16723">
            <w:pPr>
              <w:widowControl w:val="0"/>
              <w:pBdr>
                <w:top w:val="nil"/>
                <w:left w:val="nil"/>
                <w:bottom w:val="nil"/>
                <w:right w:val="nil"/>
                <w:between w:val="nil"/>
              </w:pBdr>
              <w:spacing w:line="360" w:lineRule="auto"/>
              <w:rPr>
                <w:rFonts w:asciiTheme="majorHAnsi" w:hAnsiTheme="majorHAnsi" w:cstheme="majorHAnsi"/>
              </w:rPr>
            </w:pPr>
            <w:ins w:id="33" w:author="Bhupjit Singh" w:date="2024-10-16T19:58:00Z" w16du:dateUtc="2024-10-16T17:58:00Z">
              <w:r>
                <w:rPr>
                  <w:rFonts w:asciiTheme="majorHAnsi" w:hAnsiTheme="majorHAnsi" w:cstheme="majorHAnsi"/>
                </w:rPr>
                <w:t xml:space="preserve">As an IT Lead, I would want the automation to be iterative based on the complexity of </w:t>
              </w:r>
            </w:ins>
            <w:ins w:id="34" w:author="Bhupjit Singh" w:date="2024-10-16T19:59:00Z" w16du:dateUtc="2024-10-16T17:59:00Z">
              <w:r>
                <w:rPr>
                  <w:rFonts w:asciiTheme="majorHAnsi" w:hAnsiTheme="majorHAnsi" w:cstheme="majorHAnsi"/>
                </w:rPr>
                <w:t>automation and require the iterative process to</w:t>
              </w:r>
            </w:ins>
            <w:ins w:id="35" w:author="Bhupjit Singh" w:date="2024-10-16T20:00:00Z" w16du:dateUtc="2024-10-16T18:00:00Z">
              <w:r>
                <w:rPr>
                  <w:rFonts w:asciiTheme="majorHAnsi" w:hAnsiTheme="majorHAnsi" w:cstheme="majorHAnsi"/>
                </w:rPr>
                <w:t xml:space="preserve"> lay down the </w:t>
              </w:r>
              <w:proofErr w:type="gramStart"/>
              <w:r>
                <w:rPr>
                  <w:rFonts w:asciiTheme="majorHAnsi" w:hAnsiTheme="majorHAnsi" w:cstheme="majorHAnsi"/>
                </w:rPr>
                <w:t>ground work</w:t>
              </w:r>
              <w:proofErr w:type="gramEnd"/>
              <w:r>
                <w:rPr>
                  <w:rFonts w:asciiTheme="majorHAnsi" w:hAnsiTheme="majorHAnsi" w:cstheme="majorHAnsi"/>
                </w:rPr>
                <w:t xml:space="preserve"> for automation </w:t>
              </w:r>
            </w:ins>
            <w:ins w:id="36" w:author="Bhupjit Singh" w:date="2024-10-16T20:01:00Z" w16du:dateUtc="2024-10-16T18:01:00Z">
              <w:r>
                <w:rPr>
                  <w:rFonts w:asciiTheme="majorHAnsi" w:hAnsiTheme="majorHAnsi" w:cstheme="majorHAnsi"/>
                </w:rPr>
                <w:t xml:space="preserve">where ever possible, for example, during manual processing when the experts are validating data, it should be categorised and annotated, so as to help </w:t>
              </w:r>
            </w:ins>
            <w:ins w:id="37" w:author="Bhupjit Singh" w:date="2024-10-16T20:02:00Z" w16du:dateUtc="2024-10-16T18:02:00Z">
              <w:r>
                <w:rPr>
                  <w:rFonts w:asciiTheme="majorHAnsi" w:hAnsiTheme="majorHAnsi" w:cstheme="majorHAnsi"/>
                </w:rPr>
                <w:t>prepare the data for future automation and so on.</w:t>
              </w:r>
            </w:ins>
          </w:p>
        </w:tc>
        <w:tc>
          <w:tcPr>
            <w:tcW w:w="946" w:type="dxa"/>
          </w:tcPr>
          <w:p w14:paraId="4C6E04E0" w14:textId="13073E14" w:rsidR="00BF33FA" w:rsidRPr="00C16723" w:rsidRDefault="0001505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68F7A3FA" w14:textId="1CCC4DCA" w:rsidR="00BF33FA" w:rsidRPr="00C16723" w:rsidRDefault="00033B6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r w:rsidR="00E63D17" w:rsidRPr="00C16723">
              <w:rPr>
                <w:rFonts w:asciiTheme="majorHAnsi" w:hAnsiTheme="majorHAnsi" w:cstheme="majorHAnsi"/>
              </w:rPr>
              <w:t>-2 (in part)</w:t>
            </w:r>
          </w:p>
        </w:tc>
        <w:tc>
          <w:tcPr>
            <w:tcW w:w="1115" w:type="dxa"/>
          </w:tcPr>
          <w:p w14:paraId="631B4E85" w14:textId="6EBC2950" w:rsidR="00BF33FA" w:rsidRPr="00C16723" w:rsidRDefault="00580843"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56A21AD6" w14:textId="1D14F146" w:rsidTr="004857C5">
        <w:tc>
          <w:tcPr>
            <w:tcW w:w="474" w:type="dxa"/>
            <w:shd w:val="clear" w:color="auto" w:fill="auto"/>
            <w:tcMar>
              <w:top w:w="100" w:type="dxa"/>
              <w:left w:w="100" w:type="dxa"/>
              <w:bottom w:w="100" w:type="dxa"/>
              <w:right w:w="100" w:type="dxa"/>
            </w:tcMar>
          </w:tcPr>
          <w:p w14:paraId="499EBD42"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7BF7F0D8" w14:textId="77777777" w:rsidR="00BF33FA" w:rsidRDefault="00BF33FA" w:rsidP="00C16723">
            <w:pPr>
              <w:widowControl w:val="0"/>
              <w:pBdr>
                <w:top w:val="nil"/>
                <w:left w:val="nil"/>
                <w:bottom w:val="nil"/>
                <w:right w:val="nil"/>
                <w:between w:val="nil"/>
              </w:pBdr>
              <w:spacing w:line="360" w:lineRule="auto"/>
              <w:rPr>
                <w:ins w:id="38" w:author="Bhupjit Singh" w:date="2024-10-16T20:02:00Z" w16du:dateUtc="2024-10-16T18:02:00Z"/>
                <w:rFonts w:asciiTheme="majorHAnsi" w:hAnsiTheme="majorHAnsi" w:cstheme="majorHAnsi"/>
              </w:rPr>
            </w:pPr>
            <w:r w:rsidRPr="00C16723">
              <w:rPr>
                <w:rFonts w:asciiTheme="majorHAnsi" w:hAnsiTheme="majorHAnsi" w:cstheme="majorHAnsi"/>
              </w:rPr>
              <w:t>As a collection manager, it must be possible for people to do the transcriptions, not a machine, so that the risk of incorrect annotations is limited (e.g., for handwritten labels)</w:t>
            </w:r>
          </w:p>
          <w:p w14:paraId="1605D6E9" w14:textId="77777777" w:rsidR="00945698" w:rsidRDefault="00945698" w:rsidP="00C16723">
            <w:pPr>
              <w:widowControl w:val="0"/>
              <w:pBdr>
                <w:top w:val="nil"/>
                <w:left w:val="nil"/>
                <w:bottom w:val="nil"/>
                <w:right w:val="nil"/>
                <w:between w:val="nil"/>
              </w:pBdr>
              <w:spacing w:line="360" w:lineRule="auto"/>
              <w:rPr>
                <w:ins w:id="39" w:author="Bhupjit Singh" w:date="2024-10-16T20:02:00Z" w16du:dateUtc="2024-10-16T18:02:00Z"/>
                <w:rFonts w:asciiTheme="majorHAnsi" w:hAnsiTheme="majorHAnsi" w:cstheme="majorHAnsi"/>
              </w:rPr>
            </w:pPr>
          </w:p>
          <w:p w14:paraId="69CF7400" w14:textId="791C6B17" w:rsidR="00945698" w:rsidRPr="00C16723" w:rsidRDefault="00945698" w:rsidP="00C16723">
            <w:pPr>
              <w:widowControl w:val="0"/>
              <w:pBdr>
                <w:top w:val="nil"/>
                <w:left w:val="nil"/>
                <w:bottom w:val="nil"/>
                <w:right w:val="nil"/>
                <w:between w:val="nil"/>
              </w:pBdr>
              <w:spacing w:line="360" w:lineRule="auto"/>
              <w:rPr>
                <w:rFonts w:asciiTheme="majorHAnsi" w:hAnsiTheme="majorHAnsi" w:cstheme="majorHAnsi"/>
              </w:rPr>
            </w:pPr>
            <w:commentRangeStart w:id="40"/>
            <w:ins w:id="41" w:author="Bhupjit Singh" w:date="2024-10-16T20:03:00Z" w16du:dateUtc="2024-10-16T18:03:00Z">
              <w:r>
                <w:rPr>
                  <w:rFonts w:asciiTheme="majorHAnsi" w:hAnsiTheme="majorHAnsi" w:cstheme="majorHAnsi"/>
                </w:rPr>
                <w:t xml:space="preserve">As IT Lead, I would like to set up quantifiable </w:t>
              </w:r>
            </w:ins>
            <w:ins w:id="42" w:author="Bhupjit Singh" w:date="2024-10-16T20:04:00Z" w16du:dateUtc="2024-10-16T18:04:00Z">
              <w:r>
                <w:rPr>
                  <w:rFonts w:asciiTheme="majorHAnsi" w:hAnsiTheme="majorHAnsi" w:cstheme="majorHAnsi"/>
                </w:rPr>
                <w:t xml:space="preserve">process tagging and </w:t>
              </w:r>
            </w:ins>
            <w:ins w:id="43" w:author="Bhupjit Singh" w:date="2024-10-16T20:03:00Z" w16du:dateUtc="2024-10-16T18:03:00Z">
              <w:r>
                <w:rPr>
                  <w:rFonts w:asciiTheme="majorHAnsi" w:hAnsiTheme="majorHAnsi" w:cstheme="majorHAnsi"/>
                </w:rPr>
                <w:t>data tagging to</w:t>
              </w:r>
            </w:ins>
            <w:ins w:id="44" w:author="Bhupjit Singh" w:date="2024-10-16T20:04:00Z" w16du:dateUtc="2024-10-16T18:04:00Z">
              <w:r>
                <w:rPr>
                  <w:rFonts w:asciiTheme="majorHAnsi" w:hAnsiTheme="majorHAnsi" w:cstheme="majorHAnsi"/>
                </w:rPr>
                <w:t xml:space="preserve"> be able to automate and optimize the transcript</w:t>
              </w:r>
            </w:ins>
            <w:ins w:id="45" w:author="Bhupjit Singh" w:date="2024-10-16T20:05:00Z" w16du:dateUtc="2024-10-16T18:05:00Z">
              <w:r>
                <w:rPr>
                  <w:rFonts w:asciiTheme="majorHAnsi" w:hAnsiTheme="majorHAnsi" w:cstheme="majorHAnsi"/>
                </w:rPr>
                <w:t>ion process</w:t>
              </w:r>
            </w:ins>
            <w:ins w:id="46" w:author="Bhupjit Singh" w:date="2024-10-16T20:03:00Z" w16du:dateUtc="2024-10-16T18:03:00Z">
              <w:r>
                <w:rPr>
                  <w:rFonts w:asciiTheme="majorHAnsi" w:hAnsiTheme="majorHAnsi" w:cstheme="majorHAnsi"/>
                </w:rPr>
                <w:t xml:space="preserve"> </w:t>
              </w:r>
            </w:ins>
            <w:commentRangeEnd w:id="40"/>
            <w:r w:rsidR="00DC4405">
              <w:rPr>
                <w:rStyle w:val="CommentReference"/>
              </w:rPr>
              <w:commentReference w:id="40"/>
            </w:r>
          </w:p>
        </w:tc>
        <w:tc>
          <w:tcPr>
            <w:tcW w:w="946" w:type="dxa"/>
          </w:tcPr>
          <w:p w14:paraId="5BBE60BE" w14:textId="5DAB93C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20B15E1B" w14:textId="545C4D00" w:rsidR="00BF33FA" w:rsidRPr="00C16723" w:rsidRDefault="00141F9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778C6F9" w14:textId="12A1F72E" w:rsidR="00BF33FA" w:rsidRPr="00C16723" w:rsidRDefault="005B5FBE"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E396745" w14:textId="6C1FF0E3" w:rsidTr="004857C5">
        <w:tc>
          <w:tcPr>
            <w:tcW w:w="474" w:type="dxa"/>
            <w:shd w:val="clear" w:color="auto" w:fill="auto"/>
            <w:tcMar>
              <w:top w:w="100" w:type="dxa"/>
              <w:left w:w="100" w:type="dxa"/>
              <w:bottom w:w="100" w:type="dxa"/>
              <w:right w:w="100" w:type="dxa"/>
            </w:tcMar>
          </w:tcPr>
          <w:p w14:paraId="23EC60BB"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DB5492F" w14:textId="38DFBD7D"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researcher, I want to always keep verbatim data in a designated field so that it is searchable and available for specific research purposes </w:t>
            </w:r>
          </w:p>
          <w:p w14:paraId="7EC53ED3" w14:textId="51F2057A"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curator and researcher, I want the data to be transcribed as "verbatim text" </w:t>
            </w:r>
            <w:r w:rsidR="009816EC" w:rsidRPr="00C16723">
              <w:rPr>
                <w:rFonts w:asciiTheme="majorHAnsi" w:hAnsiTheme="majorHAnsi" w:cstheme="majorHAnsi"/>
              </w:rPr>
              <w:t xml:space="preserve">along with the </w:t>
            </w:r>
            <w:r w:rsidRPr="00C16723">
              <w:rPr>
                <w:rFonts w:asciiTheme="majorHAnsi" w:hAnsiTheme="majorHAnsi" w:cstheme="majorHAnsi"/>
              </w:rPr>
              <w:t>interpretation</w:t>
            </w:r>
            <w:r w:rsidR="009816EC" w:rsidRPr="00C16723">
              <w:rPr>
                <w:rFonts w:asciiTheme="majorHAnsi" w:hAnsiTheme="majorHAnsi" w:cstheme="majorHAnsi"/>
              </w:rPr>
              <w:t>,</w:t>
            </w:r>
            <w:r w:rsidRPr="00C16723">
              <w:rPr>
                <w:rFonts w:asciiTheme="majorHAnsi" w:hAnsiTheme="majorHAnsi" w:cstheme="majorHAnsi"/>
              </w:rPr>
              <w:t xml:space="preserve"> so that both are available in case the interpretation is incorrect</w:t>
            </w:r>
          </w:p>
          <w:p w14:paraId="5793EDCC" w14:textId="77777777" w:rsidR="00BF33FA" w:rsidRDefault="00BF33FA" w:rsidP="00C16723">
            <w:pPr>
              <w:widowControl w:val="0"/>
              <w:pBdr>
                <w:top w:val="nil"/>
                <w:left w:val="nil"/>
                <w:bottom w:val="nil"/>
                <w:right w:val="nil"/>
                <w:between w:val="nil"/>
              </w:pBdr>
              <w:spacing w:line="360" w:lineRule="auto"/>
              <w:rPr>
                <w:ins w:id="47" w:author="Bhupjit Singh" w:date="2024-10-16T20:05:00Z" w16du:dateUtc="2024-10-16T18:05:00Z"/>
                <w:rFonts w:asciiTheme="majorHAnsi" w:hAnsiTheme="majorHAnsi" w:cstheme="majorHAnsi"/>
              </w:rPr>
            </w:pPr>
            <w:r w:rsidRPr="00C16723">
              <w:rPr>
                <w:rFonts w:asciiTheme="majorHAnsi" w:hAnsiTheme="majorHAnsi" w:cstheme="majorHAnsi"/>
              </w:rPr>
              <w:t xml:space="preserve">As a curator and researcher, I want transcribers to do verbatim transcription instead of interpretation </w:t>
            </w:r>
            <w:r w:rsidR="00C6540D" w:rsidRPr="00C16723">
              <w:rPr>
                <w:rFonts w:asciiTheme="majorHAnsi" w:hAnsiTheme="majorHAnsi" w:cstheme="majorHAnsi"/>
              </w:rPr>
              <w:t>s</w:t>
            </w:r>
            <w:r w:rsidRPr="00C16723">
              <w:rPr>
                <w:rFonts w:asciiTheme="majorHAnsi" w:hAnsiTheme="majorHAnsi" w:cstheme="majorHAnsi"/>
              </w:rPr>
              <w:t xml:space="preserve">o that we limit the risk of incorrect interpretations as much as possible </w:t>
            </w:r>
          </w:p>
          <w:p w14:paraId="10BAA56D" w14:textId="77777777" w:rsidR="00945698" w:rsidRDefault="00945698" w:rsidP="00C16723">
            <w:pPr>
              <w:widowControl w:val="0"/>
              <w:pBdr>
                <w:top w:val="nil"/>
                <w:left w:val="nil"/>
                <w:bottom w:val="nil"/>
                <w:right w:val="nil"/>
                <w:between w:val="nil"/>
              </w:pBdr>
              <w:spacing w:line="360" w:lineRule="auto"/>
              <w:rPr>
                <w:ins w:id="48" w:author="Bhupjit Singh" w:date="2024-10-16T20:05:00Z" w16du:dateUtc="2024-10-16T18:05:00Z"/>
                <w:rFonts w:asciiTheme="majorHAnsi" w:hAnsiTheme="majorHAnsi" w:cstheme="majorHAnsi"/>
              </w:rPr>
            </w:pPr>
          </w:p>
          <w:p w14:paraId="3E47A95F" w14:textId="04F1F9C3" w:rsidR="00945698" w:rsidRPr="00C16723" w:rsidRDefault="00945698" w:rsidP="00C16723">
            <w:pPr>
              <w:widowControl w:val="0"/>
              <w:pBdr>
                <w:top w:val="nil"/>
                <w:left w:val="nil"/>
                <w:bottom w:val="nil"/>
                <w:right w:val="nil"/>
                <w:between w:val="nil"/>
              </w:pBdr>
              <w:spacing w:line="360" w:lineRule="auto"/>
              <w:rPr>
                <w:rFonts w:asciiTheme="majorHAnsi" w:hAnsiTheme="majorHAnsi" w:cstheme="majorHAnsi"/>
              </w:rPr>
            </w:pPr>
            <w:commentRangeStart w:id="49"/>
            <w:commentRangeStart w:id="50"/>
            <w:ins w:id="51" w:author="Bhupjit Singh" w:date="2024-10-16T20:05:00Z" w16du:dateUtc="2024-10-16T18:05:00Z">
              <w:r>
                <w:rPr>
                  <w:rFonts w:asciiTheme="majorHAnsi" w:hAnsiTheme="majorHAnsi" w:cstheme="majorHAnsi"/>
                </w:rPr>
                <w:t xml:space="preserve">As IT Lead, I would like the data to categorised </w:t>
              </w:r>
            </w:ins>
            <w:ins w:id="52" w:author="Bhupjit Singh" w:date="2024-10-16T20:06:00Z" w16du:dateUtc="2024-10-16T18:06:00Z">
              <w:r w:rsidR="003840F6">
                <w:rPr>
                  <w:rFonts w:asciiTheme="majorHAnsi" w:hAnsiTheme="majorHAnsi" w:cstheme="majorHAnsi"/>
                </w:rPr>
                <w:t xml:space="preserve">as verbatim and interpreted </w:t>
              </w:r>
            </w:ins>
            <w:ins w:id="53" w:author="Bhupjit Singh" w:date="2024-10-16T20:05:00Z" w16du:dateUtc="2024-10-16T18:05:00Z">
              <w:r>
                <w:rPr>
                  <w:rFonts w:asciiTheme="majorHAnsi" w:hAnsiTheme="majorHAnsi" w:cstheme="majorHAnsi"/>
                </w:rPr>
                <w:t>and have history</w:t>
              </w:r>
            </w:ins>
            <w:ins w:id="54" w:author="Pip Brewer" w:date="2024-11-05T10:19:00Z" w16du:dateUtc="2024-11-05T10:19:00Z">
              <w:r w:rsidR="00565EE8">
                <w:rPr>
                  <w:rFonts w:asciiTheme="majorHAnsi" w:hAnsiTheme="majorHAnsi" w:cstheme="majorHAnsi"/>
                </w:rPr>
                <w:t xml:space="preserve"> </w:t>
              </w:r>
            </w:ins>
            <w:ins w:id="55" w:author="Bhupjit Singh" w:date="2024-10-16T20:06:00Z" w16du:dateUtc="2024-10-16T18:06:00Z">
              <w:r>
                <w:rPr>
                  <w:rFonts w:asciiTheme="majorHAnsi" w:hAnsiTheme="majorHAnsi" w:cstheme="majorHAnsi"/>
                </w:rPr>
                <w:t>(versioning)</w:t>
              </w:r>
            </w:ins>
            <w:ins w:id="56" w:author="Bhupjit Singh" w:date="2024-10-16T20:05:00Z" w16du:dateUtc="2024-10-16T18:05:00Z">
              <w:r>
                <w:rPr>
                  <w:rFonts w:asciiTheme="majorHAnsi" w:hAnsiTheme="majorHAnsi" w:cstheme="majorHAnsi"/>
                </w:rPr>
                <w:t xml:space="preserve"> of </w:t>
              </w:r>
            </w:ins>
            <w:proofErr w:type="spellStart"/>
            <w:ins w:id="57" w:author="Bhupjit Singh" w:date="2024-10-16T20:06:00Z" w16du:dateUtc="2024-10-16T18:06:00Z">
              <w:r>
                <w:rPr>
                  <w:rFonts w:asciiTheme="majorHAnsi" w:hAnsiTheme="majorHAnsi" w:cstheme="majorHAnsi"/>
                </w:rPr>
                <w:t>ammend</w:t>
              </w:r>
              <w:r w:rsidR="003840F6">
                <w:rPr>
                  <w:rFonts w:asciiTheme="majorHAnsi" w:hAnsiTheme="majorHAnsi" w:cstheme="majorHAnsi"/>
                </w:rPr>
                <w:t>ments</w:t>
              </w:r>
              <w:proofErr w:type="spellEnd"/>
              <w:r w:rsidR="003840F6">
                <w:rPr>
                  <w:rFonts w:asciiTheme="majorHAnsi" w:hAnsiTheme="majorHAnsi" w:cstheme="majorHAnsi"/>
                </w:rPr>
                <w:t xml:space="preserve"> of them </w:t>
              </w:r>
            </w:ins>
            <w:ins w:id="58" w:author="Bhupjit Singh" w:date="2024-10-16T20:07:00Z" w16du:dateUtc="2024-10-16T18:07:00Z">
              <w:r w:rsidR="003840F6">
                <w:rPr>
                  <w:rFonts w:asciiTheme="majorHAnsi" w:hAnsiTheme="majorHAnsi" w:cstheme="majorHAnsi"/>
                </w:rPr>
                <w:t>that</w:t>
              </w:r>
            </w:ins>
            <w:ins w:id="59" w:author="Bhupjit Singh" w:date="2024-10-16T20:06:00Z" w16du:dateUtc="2024-10-16T18:06:00Z">
              <w:r w:rsidR="003840F6">
                <w:rPr>
                  <w:rFonts w:asciiTheme="majorHAnsi" w:hAnsiTheme="majorHAnsi" w:cstheme="majorHAnsi"/>
                </w:rPr>
                <w:t xml:space="preserve"> are easily viewable in the UI</w:t>
              </w:r>
            </w:ins>
            <w:ins w:id="60" w:author="Bhupjit Singh" w:date="2024-10-16T20:05:00Z" w16du:dateUtc="2024-10-16T18:05:00Z">
              <w:r>
                <w:rPr>
                  <w:rFonts w:asciiTheme="majorHAnsi" w:hAnsiTheme="majorHAnsi" w:cstheme="majorHAnsi"/>
                </w:rPr>
                <w:t xml:space="preserve"> </w:t>
              </w:r>
            </w:ins>
            <w:commentRangeEnd w:id="49"/>
            <w:r w:rsidR="00980047">
              <w:rPr>
                <w:rStyle w:val="CommentReference"/>
              </w:rPr>
              <w:commentReference w:id="49"/>
            </w:r>
            <w:commentRangeEnd w:id="50"/>
            <w:r w:rsidR="00890D4D">
              <w:rPr>
                <w:rStyle w:val="CommentReference"/>
              </w:rPr>
              <w:commentReference w:id="50"/>
            </w:r>
          </w:p>
        </w:tc>
        <w:tc>
          <w:tcPr>
            <w:tcW w:w="946" w:type="dxa"/>
          </w:tcPr>
          <w:p w14:paraId="164F8DB8" w14:textId="7DA8AB67"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39C35B43" w14:textId="4AC47E49"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0691413" w14:textId="29E3A145"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S</w:t>
            </w:r>
          </w:p>
        </w:tc>
      </w:tr>
      <w:tr w:rsidR="00BF33FA" w:rsidRPr="00C16723" w14:paraId="04F4FE05" w14:textId="5416F9E7" w:rsidTr="004857C5">
        <w:tc>
          <w:tcPr>
            <w:tcW w:w="474" w:type="dxa"/>
            <w:shd w:val="clear" w:color="auto" w:fill="auto"/>
            <w:tcMar>
              <w:top w:w="100" w:type="dxa"/>
              <w:left w:w="100" w:type="dxa"/>
              <w:bottom w:w="100" w:type="dxa"/>
              <w:right w:w="100" w:type="dxa"/>
            </w:tcMar>
          </w:tcPr>
          <w:p w14:paraId="5B3BA00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0233BDE" w14:textId="77777777" w:rsidR="00BF33FA" w:rsidRDefault="00BF33FA" w:rsidP="00C16723">
            <w:pPr>
              <w:spacing w:line="360" w:lineRule="auto"/>
              <w:rPr>
                <w:ins w:id="61" w:author="Bhupjit Singh" w:date="2024-10-16T20:07:00Z" w16du:dateUtc="2024-10-16T18:07:00Z"/>
                <w:rFonts w:asciiTheme="majorHAnsi" w:hAnsiTheme="majorHAnsi" w:cstheme="majorHAnsi"/>
              </w:rPr>
            </w:pPr>
            <w:r w:rsidRPr="00C16723">
              <w:rPr>
                <w:rFonts w:asciiTheme="majorHAnsi" w:hAnsiTheme="majorHAnsi" w:cstheme="majorHAnsi"/>
              </w:rPr>
              <w:t xml:space="preserve">As a data manager, </w:t>
            </w:r>
            <w:commentRangeStart w:id="62"/>
            <w:r w:rsidRPr="00C16723">
              <w:rPr>
                <w:rFonts w:asciiTheme="majorHAnsi" w:hAnsiTheme="majorHAnsi" w:cstheme="majorHAnsi"/>
              </w:rPr>
              <w:t xml:space="preserve">I want a lot of </w:t>
            </w:r>
            <w:proofErr w:type="gramStart"/>
            <w:r w:rsidRPr="00C16723">
              <w:rPr>
                <w:rFonts w:asciiTheme="majorHAnsi" w:hAnsiTheme="majorHAnsi" w:cstheme="majorHAnsi"/>
              </w:rPr>
              <w:t>standardisation</w:t>
            </w:r>
            <w:proofErr w:type="gramEnd"/>
            <w:r w:rsidRPr="00C16723">
              <w:rPr>
                <w:rFonts w:asciiTheme="majorHAnsi" w:hAnsiTheme="majorHAnsi" w:cstheme="majorHAnsi"/>
              </w:rPr>
              <w:t xml:space="preserve"> </w:t>
            </w:r>
            <w:commentRangeEnd w:id="62"/>
            <w:r w:rsidR="003840F6">
              <w:rPr>
                <w:rStyle w:val="CommentReference"/>
              </w:rPr>
              <w:commentReference w:id="62"/>
            </w:r>
            <w:r w:rsidRPr="00C16723">
              <w:rPr>
                <w:rFonts w:asciiTheme="majorHAnsi" w:hAnsiTheme="majorHAnsi" w:cstheme="majorHAnsi"/>
              </w:rPr>
              <w:t>and a limitation of what you can enter so that the cleaning and validation of data require as little time and resources as possible</w:t>
            </w:r>
          </w:p>
          <w:p w14:paraId="702BC54F" w14:textId="77777777" w:rsidR="003840F6" w:rsidRDefault="003840F6" w:rsidP="00C16723">
            <w:pPr>
              <w:spacing w:line="360" w:lineRule="auto"/>
              <w:rPr>
                <w:ins w:id="63" w:author="Bhupjit Singh" w:date="2024-10-16T20:07:00Z" w16du:dateUtc="2024-10-16T18:07:00Z"/>
                <w:rFonts w:asciiTheme="majorHAnsi" w:hAnsiTheme="majorHAnsi" w:cstheme="majorHAnsi"/>
              </w:rPr>
            </w:pPr>
          </w:p>
          <w:p w14:paraId="1976FDD8" w14:textId="7157E2E1" w:rsidR="003840F6" w:rsidRPr="00C16723" w:rsidRDefault="003840F6" w:rsidP="00C16723">
            <w:pPr>
              <w:spacing w:line="360" w:lineRule="auto"/>
              <w:rPr>
                <w:rFonts w:asciiTheme="majorHAnsi" w:hAnsiTheme="majorHAnsi" w:cstheme="majorHAnsi"/>
              </w:rPr>
            </w:pPr>
            <w:commentRangeStart w:id="64"/>
            <w:commentRangeStart w:id="65"/>
            <w:ins w:id="66" w:author="Bhupjit Singh" w:date="2024-10-16T20:07:00Z" w16du:dateUtc="2024-10-16T18:07:00Z">
              <w:r>
                <w:rPr>
                  <w:rFonts w:asciiTheme="majorHAnsi" w:hAnsiTheme="majorHAnsi" w:cstheme="majorHAnsi"/>
                </w:rPr>
                <w:t>As IT Lead, I would wan</w:t>
              </w:r>
            </w:ins>
            <w:ins w:id="67" w:author="Bhupjit Singh" w:date="2024-10-16T20:08:00Z" w16du:dateUtc="2024-10-16T18:08:00Z">
              <w:r>
                <w:rPr>
                  <w:rFonts w:asciiTheme="majorHAnsi" w:hAnsiTheme="majorHAnsi" w:cstheme="majorHAnsi"/>
                </w:rPr>
                <w:t xml:space="preserve">t the data standardisation to be designed and developed in a way that, </w:t>
              </w:r>
              <w:proofErr w:type="spellStart"/>
              <w:r>
                <w:rPr>
                  <w:rFonts w:asciiTheme="majorHAnsi" w:hAnsiTheme="majorHAnsi" w:cstheme="majorHAnsi"/>
                </w:rPr>
                <w:t>incase</w:t>
              </w:r>
              <w:proofErr w:type="spellEnd"/>
              <w:r>
                <w:rPr>
                  <w:rFonts w:asciiTheme="majorHAnsi" w:hAnsiTheme="majorHAnsi" w:cstheme="majorHAnsi"/>
                </w:rPr>
                <w:t xml:space="preserve"> of multiple standards for same data exist, the view can facilitate to view the </w:t>
              </w:r>
            </w:ins>
            <w:ins w:id="68" w:author="Bhupjit Singh" w:date="2024-10-16T20:09:00Z" w16du:dateUtc="2024-10-16T18:09:00Z">
              <w:r>
                <w:rPr>
                  <w:rFonts w:asciiTheme="majorHAnsi" w:hAnsiTheme="majorHAnsi" w:cstheme="majorHAnsi"/>
                </w:rPr>
                <w:t>data in the chosen standard.</w:t>
              </w:r>
            </w:ins>
            <w:commentRangeEnd w:id="64"/>
            <w:r w:rsidR="009F2083">
              <w:rPr>
                <w:rStyle w:val="CommentReference"/>
              </w:rPr>
              <w:commentReference w:id="64"/>
            </w:r>
            <w:commentRangeEnd w:id="65"/>
            <w:r w:rsidR="00207692">
              <w:rPr>
                <w:rStyle w:val="CommentReference"/>
              </w:rPr>
              <w:commentReference w:id="65"/>
            </w:r>
          </w:p>
        </w:tc>
        <w:tc>
          <w:tcPr>
            <w:tcW w:w="946" w:type="dxa"/>
          </w:tcPr>
          <w:p w14:paraId="5092F22E" w14:textId="78A10B66"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0431822D" w14:textId="553F3992"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107DF168" w14:textId="7F53366F"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44F0A65" w14:textId="004D50C5" w:rsidTr="004857C5">
        <w:tc>
          <w:tcPr>
            <w:tcW w:w="474" w:type="dxa"/>
            <w:shd w:val="clear" w:color="auto" w:fill="auto"/>
            <w:tcMar>
              <w:top w:w="100" w:type="dxa"/>
              <w:left w:w="100" w:type="dxa"/>
              <w:bottom w:w="100" w:type="dxa"/>
              <w:right w:w="100" w:type="dxa"/>
            </w:tcMar>
          </w:tcPr>
          <w:p w14:paraId="45C1C249"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7119BF77" w14:textId="77777777" w:rsidR="00BF33FA" w:rsidRDefault="00BF33FA" w:rsidP="00C16723">
            <w:pPr>
              <w:widowControl w:val="0"/>
              <w:spacing w:line="360" w:lineRule="auto"/>
              <w:rPr>
                <w:ins w:id="69" w:author="Bhupjit Singh" w:date="2024-10-16T20:10:00Z" w16du:dateUtc="2024-10-16T18:10:00Z"/>
                <w:rFonts w:asciiTheme="majorHAnsi" w:hAnsiTheme="majorHAnsi" w:cstheme="majorHAnsi"/>
              </w:rPr>
            </w:pPr>
            <w:r w:rsidRPr="00C16723">
              <w:rPr>
                <w:rFonts w:asciiTheme="majorHAnsi" w:hAnsiTheme="majorHAnsi" w:cstheme="majorHAnsi"/>
              </w:rPr>
              <w:t xml:space="preserve">As a collection manager, I want to capture the information on who prepared the specimen so that it is available in case it is </w:t>
            </w:r>
            <w:r w:rsidRPr="00C16723">
              <w:rPr>
                <w:rFonts w:asciiTheme="majorHAnsi" w:hAnsiTheme="majorHAnsi" w:cstheme="majorHAnsi"/>
              </w:rPr>
              <w:lastRenderedPageBreak/>
              <w:t xml:space="preserve">different from the collector </w:t>
            </w:r>
            <w:r w:rsidR="00C6540D" w:rsidRPr="00C16723">
              <w:rPr>
                <w:rFonts w:asciiTheme="majorHAnsi" w:hAnsiTheme="majorHAnsi" w:cstheme="majorHAnsi"/>
              </w:rPr>
              <w:t>as slides</w:t>
            </w:r>
            <w:r w:rsidR="00C0338B" w:rsidRPr="00C16723">
              <w:rPr>
                <w:rFonts w:asciiTheme="majorHAnsi" w:hAnsiTheme="majorHAnsi" w:cstheme="majorHAnsi"/>
              </w:rPr>
              <w:t>,</w:t>
            </w:r>
            <w:r w:rsidR="00C6540D" w:rsidRPr="00C16723">
              <w:rPr>
                <w:rFonts w:asciiTheme="majorHAnsi" w:hAnsiTheme="majorHAnsi" w:cstheme="majorHAnsi"/>
              </w:rPr>
              <w:t xml:space="preserve"> for example</w:t>
            </w:r>
            <w:r w:rsidR="00C0338B" w:rsidRPr="00C16723">
              <w:rPr>
                <w:rFonts w:asciiTheme="majorHAnsi" w:hAnsiTheme="majorHAnsi" w:cstheme="majorHAnsi"/>
              </w:rPr>
              <w:t>,</w:t>
            </w:r>
            <w:r w:rsidR="00C6540D" w:rsidRPr="00C16723">
              <w:rPr>
                <w:rFonts w:asciiTheme="majorHAnsi" w:hAnsiTheme="majorHAnsi" w:cstheme="majorHAnsi"/>
              </w:rPr>
              <w:t xml:space="preserve"> are stored under collector name</w:t>
            </w:r>
          </w:p>
          <w:p w14:paraId="49DD5133" w14:textId="77777777" w:rsidR="00D81D49" w:rsidRDefault="00D81D49" w:rsidP="00C16723">
            <w:pPr>
              <w:widowControl w:val="0"/>
              <w:spacing w:line="360" w:lineRule="auto"/>
              <w:rPr>
                <w:ins w:id="70" w:author="Bhupjit Singh" w:date="2024-10-16T20:10:00Z" w16du:dateUtc="2024-10-16T18:10:00Z"/>
                <w:rFonts w:asciiTheme="majorHAnsi" w:hAnsiTheme="majorHAnsi" w:cstheme="majorHAnsi"/>
              </w:rPr>
            </w:pPr>
          </w:p>
          <w:p w14:paraId="07B20AA5" w14:textId="4FA5A810" w:rsidR="00D81D49" w:rsidRPr="00C16723" w:rsidRDefault="00D81D49" w:rsidP="00C16723">
            <w:pPr>
              <w:widowControl w:val="0"/>
              <w:spacing w:line="360" w:lineRule="auto"/>
              <w:rPr>
                <w:rFonts w:asciiTheme="majorHAnsi" w:hAnsiTheme="majorHAnsi" w:cstheme="majorHAnsi"/>
              </w:rPr>
            </w:pPr>
            <w:commentRangeStart w:id="71"/>
            <w:ins w:id="72" w:author="Bhupjit Singh" w:date="2024-10-16T20:10:00Z" w16du:dateUtc="2024-10-16T18:10:00Z">
              <w:r>
                <w:rPr>
                  <w:rFonts w:asciiTheme="majorHAnsi" w:hAnsiTheme="majorHAnsi" w:cstheme="majorHAnsi"/>
                </w:rPr>
                <w:t>As IT Lead, I would want the platform to be able to capture the data about the tr</w:t>
              </w:r>
            </w:ins>
            <w:ins w:id="73" w:author="Bhupjit Singh" w:date="2024-10-16T20:11:00Z" w16du:dateUtc="2024-10-16T18:11:00Z">
              <w:r>
                <w:rPr>
                  <w:rFonts w:asciiTheme="majorHAnsi" w:hAnsiTheme="majorHAnsi" w:cstheme="majorHAnsi"/>
                </w:rPr>
                <w:t xml:space="preserve">anscription process like, timestamps of validations, Booleans to keep track of process and </w:t>
              </w:r>
            </w:ins>
            <w:ins w:id="74" w:author="Bhupjit Singh" w:date="2024-10-16T20:12:00Z" w16du:dateUtc="2024-10-16T18:12:00Z">
              <w:r>
                <w:rPr>
                  <w:rFonts w:asciiTheme="majorHAnsi" w:hAnsiTheme="majorHAnsi" w:cstheme="majorHAnsi"/>
                </w:rPr>
                <w:t xml:space="preserve">ready to publish data, and other parts of the </w:t>
              </w:r>
              <w:proofErr w:type="gramStart"/>
              <w:r>
                <w:rPr>
                  <w:rFonts w:asciiTheme="majorHAnsi" w:hAnsiTheme="majorHAnsi" w:cstheme="majorHAnsi"/>
                </w:rPr>
                <w:t>work flow</w:t>
              </w:r>
              <w:proofErr w:type="gramEnd"/>
              <w:r>
                <w:rPr>
                  <w:rFonts w:asciiTheme="majorHAnsi" w:hAnsiTheme="majorHAnsi" w:cstheme="majorHAnsi"/>
                </w:rPr>
                <w:t xml:space="preserve">. Specific of these can be defined once the </w:t>
              </w:r>
              <w:proofErr w:type="gramStart"/>
              <w:r>
                <w:rPr>
                  <w:rFonts w:asciiTheme="majorHAnsi" w:hAnsiTheme="majorHAnsi" w:cstheme="majorHAnsi"/>
                </w:rPr>
                <w:t>work flow</w:t>
              </w:r>
              <w:proofErr w:type="gramEnd"/>
              <w:r>
                <w:rPr>
                  <w:rFonts w:asciiTheme="majorHAnsi" w:hAnsiTheme="majorHAnsi" w:cstheme="majorHAnsi"/>
                </w:rPr>
                <w:t xml:space="preserve"> and the </w:t>
              </w:r>
            </w:ins>
            <w:ins w:id="75" w:author="Bhupjit Singh" w:date="2024-10-16T20:13:00Z" w16du:dateUtc="2024-10-16T18:13:00Z">
              <w:r>
                <w:rPr>
                  <w:rFonts w:asciiTheme="majorHAnsi" w:hAnsiTheme="majorHAnsi" w:cstheme="majorHAnsi"/>
                </w:rPr>
                <w:t>design has been finalised.</w:t>
              </w:r>
            </w:ins>
            <w:commentRangeEnd w:id="71"/>
            <w:r w:rsidR="00536351">
              <w:rPr>
                <w:rStyle w:val="CommentReference"/>
              </w:rPr>
              <w:commentReference w:id="71"/>
            </w:r>
          </w:p>
        </w:tc>
        <w:tc>
          <w:tcPr>
            <w:tcW w:w="946" w:type="dxa"/>
          </w:tcPr>
          <w:p w14:paraId="77130436" w14:textId="6DC3E848" w:rsidR="00BF33FA" w:rsidRPr="00C16723" w:rsidRDefault="00FD0BA0" w:rsidP="00C16723">
            <w:pPr>
              <w:widowControl w:val="0"/>
              <w:spacing w:line="360" w:lineRule="auto"/>
              <w:rPr>
                <w:rFonts w:asciiTheme="majorHAnsi" w:hAnsiTheme="majorHAnsi" w:cstheme="majorHAnsi"/>
              </w:rPr>
            </w:pPr>
            <w:r w:rsidRPr="00C16723">
              <w:rPr>
                <w:rFonts w:asciiTheme="majorHAnsi" w:hAnsiTheme="majorHAnsi" w:cstheme="majorHAnsi"/>
              </w:rPr>
              <w:lastRenderedPageBreak/>
              <w:t>S</w:t>
            </w:r>
            <w:r w:rsidR="00082588" w:rsidRPr="00C16723">
              <w:rPr>
                <w:rFonts w:asciiTheme="majorHAnsi" w:hAnsiTheme="majorHAnsi" w:cstheme="majorHAnsi"/>
              </w:rPr>
              <w:t xml:space="preserve"> TBC</w:t>
            </w:r>
          </w:p>
        </w:tc>
        <w:tc>
          <w:tcPr>
            <w:tcW w:w="946" w:type="dxa"/>
          </w:tcPr>
          <w:p w14:paraId="670E3FB7" w14:textId="5CAD9C5B" w:rsidR="00BF33FA" w:rsidRPr="00C16723" w:rsidRDefault="00082588" w:rsidP="00C16723">
            <w:pPr>
              <w:widowControl w:val="0"/>
              <w:spacing w:line="360" w:lineRule="auto"/>
              <w:rPr>
                <w:rFonts w:asciiTheme="majorHAnsi" w:hAnsiTheme="majorHAnsi" w:cstheme="majorHAnsi"/>
              </w:rPr>
            </w:pPr>
            <w:r w:rsidRPr="00C16723">
              <w:rPr>
                <w:rFonts w:asciiTheme="majorHAnsi" w:hAnsiTheme="majorHAnsi" w:cstheme="majorHAnsi"/>
              </w:rPr>
              <w:t>2 TBC</w:t>
            </w:r>
          </w:p>
        </w:tc>
        <w:tc>
          <w:tcPr>
            <w:tcW w:w="1115" w:type="dxa"/>
          </w:tcPr>
          <w:p w14:paraId="3120588E" w14:textId="1BA006B2" w:rsidR="00BF33FA" w:rsidRPr="00C16723" w:rsidRDefault="00830E02"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1BFC2342" w14:textId="68730136" w:rsidTr="004857C5">
        <w:tc>
          <w:tcPr>
            <w:tcW w:w="474" w:type="dxa"/>
            <w:shd w:val="clear" w:color="auto" w:fill="auto"/>
            <w:tcMar>
              <w:top w:w="100" w:type="dxa"/>
              <w:left w:w="100" w:type="dxa"/>
              <w:bottom w:w="100" w:type="dxa"/>
              <w:right w:w="100" w:type="dxa"/>
            </w:tcMar>
          </w:tcPr>
          <w:p w14:paraId="774EB634"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BC604C6" w14:textId="77777777" w:rsidR="00BF33FA" w:rsidRDefault="00BF33FA" w:rsidP="00C16723">
            <w:pPr>
              <w:widowControl w:val="0"/>
              <w:pBdr>
                <w:top w:val="nil"/>
                <w:left w:val="nil"/>
                <w:bottom w:val="nil"/>
                <w:right w:val="nil"/>
                <w:between w:val="nil"/>
              </w:pBdr>
              <w:spacing w:line="360" w:lineRule="auto"/>
              <w:rPr>
                <w:ins w:id="76" w:author="Bhupjit Singh" w:date="2024-10-16T20:13:00Z" w16du:dateUtc="2024-10-16T18:13:00Z"/>
                <w:rFonts w:asciiTheme="majorHAnsi" w:hAnsiTheme="majorHAnsi" w:cstheme="majorHAnsi"/>
              </w:rPr>
            </w:pPr>
            <w:commentRangeStart w:id="77"/>
            <w:r w:rsidRPr="00C16723">
              <w:rPr>
                <w:rFonts w:asciiTheme="majorHAnsi" w:hAnsiTheme="majorHAnsi" w:cstheme="majorHAnsi"/>
              </w:rPr>
              <w:t>A</w:t>
            </w:r>
            <w:commentRangeEnd w:id="77"/>
            <w:r w:rsidR="001A6AB8">
              <w:rPr>
                <w:rStyle w:val="CommentReference"/>
              </w:rPr>
              <w:commentReference w:id="77"/>
            </w:r>
            <w:r w:rsidRPr="00C16723">
              <w:rPr>
                <w:rFonts w:asciiTheme="majorHAnsi" w:hAnsiTheme="majorHAnsi" w:cstheme="majorHAnsi"/>
              </w:rPr>
              <w:t>s a data manager, I want to have tools, tips and/or explanations for every field so that it is clear to transcribers which type of data belongs to which fields. This should be part of the UI (e.g., a question mark near the field containing the information).</w:t>
            </w:r>
          </w:p>
          <w:p w14:paraId="2C8FF5CA" w14:textId="77777777" w:rsidR="00D81D49" w:rsidRDefault="00D81D49" w:rsidP="00C16723">
            <w:pPr>
              <w:widowControl w:val="0"/>
              <w:pBdr>
                <w:top w:val="nil"/>
                <w:left w:val="nil"/>
                <w:bottom w:val="nil"/>
                <w:right w:val="nil"/>
                <w:between w:val="nil"/>
              </w:pBdr>
              <w:spacing w:line="360" w:lineRule="auto"/>
              <w:rPr>
                <w:ins w:id="78" w:author="Bhupjit Singh" w:date="2024-10-16T20:13:00Z" w16du:dateUtc="2024-10-16T18:13:00Z"/>
                <w:rFonts w:asciiTheme="majorHAnsi" w:hAnsiTheme="majorHAnsi" w:cstheme="majorHAnsi"/>
              </w:rPr>
            </w:pPr>
          </w:p>
          <w:p w14:paraId="21B0F037" w14:textId="130A3EE1" w:rsidR="00D81D49" w:rsidRPr="00C16723" w:rsidRDefault="00D81D49" w:rsidP="00C16723">
            <w:pPr>
              <w:widowControl w:val="0"/>
              <w:pBdr>
                <w:top w:val="nil"/>
                <w:left w:val="nil"/>
                <w:bottom w:val="nil"/>
                <w:right w:val="nil"/>
                <w:between w:val="nil"/>
              </w:pBdr>
              <w:spacing w:line="360" w:lineRule="auto"/>
              <w:rPr>
                <w:rFonts w:asciiTheme="majorHAnsi" w:hAnsiTheme="majorHAnsi" w:cstheme="majorHAnsi"/>
              </w:rPr>
            </w:pPr>
            <w:ins w:id="79" w:author="Bhupjit Singh" w:date="2024-10-16T20:13:00Z" w16du:dateUtc="2024-10-16T18:13:00Z">
              <w:r>
                <w:rPr>
                  <w:rFonts w:asciiTheme="majorHAnsi" w:hAnsiTheme="majorHAnsi" w:cstheme="majorHAnsi"/>
                </w:rPr>
                <w:t xml:space="preserve">As IT Lead, I would recommend </w:t>
              </w:r>
              <w:proofErr w:type="gramStart"/>
              <w:r>
                <w:rPr>
                  <w:rFonts w:asciiTheme="majorHAnsi" w:hAnsiTheme="majorHAnsi" w:cstheme="majorHAnsi"/>
                </w:rPr>
                <w:t>to have</w:t>
              </w:r>
              <w:proofErr w:type="gramEnd"/>
              <w:r>
                <w:rPr>
                  <w:rFonts w:asciiTheme="majorHAnsi" w:hAnsiTheme="majorHAnsi" w:cstheme="majorHAnsi"/>
                </w:rPr>
                <w:t xml:space="preserve"> short </w:t>
              </w:r>
              <w:proofErr w:type="spellStart"/>
              <w:r>
                <w:rPr>
                  <w:rFonts w:asciiTheme="majorHAnsi" w:hAnsiTheme="majorHAnsi" w:cstheme="majorHAnsi"/>
                </w:rPr>
                <w:t>vidoes</w:t>
              </w:r>
              <w:proofErr w:type="spellEnd"/>
              <w:r>
                <w:rPr>
                  <w:rFonts w:asciiTheme="majorHAnsi" w:hAnsiTheme="majorHAnsi" w:cstheme="majorHAnsi"/>
                </w:rPr>
                <w:t xml:space="preserve"> and similar field value </w:t>
              </w:r>
            </w:ins>
            <w:ins w:id="80" w:author="Bhupjit Singh" w:date="2024-10-16T20:14:00Z" w16du:dateUtc="2024-10-16T18:14:00Z">
              <w:r>
                <w:rPr>
                  <w:rFonts w:asciiTheme="majorHAnsi" w:hAnsiTheme="majorHAnsi" w:cstheme="majorHAnsi"/>
                </w:rPr>
                <w:t xml:space="preserve">provided as </w:t>
              </w:r>
            </w:ins>
            <w:ins w:id="81" w:author="Bhupjit Singh" w:date="2024-10-16T20:15:00Z" w16du:dateUtc="2024-10-16T18:15:00Z">
              <w:r>
                <w:rPr>
                  <w:rFonts w:asciiTheme="majorHAnsi" w:hAnsiTheme="majorHAnsi" w:cstheme="majorHAnsi"/>
                </w:rPr>
                <w:t>drop down suggestions</w:t>
              </w:r>
            </w:ins>
            <w:ins w:id="82" w:author="Bhupjit Singh" w:date="2024-10-16T20:14:00Z" w16du:dateUtc="2024-10-16T18:14:00Z">
              <w:r>
                <w:rPr>
                  <w:rFonts w:asciiTheme="majorHAnsi" w:hAnsiTheme="majorHAnsi" w:cstheme="majorHAnsi"/>
                </w:rPr>
                <w:t xml:space="preserve"> to help transcribe data that already exist in the platform/database and avoid errors like typos.</w:t>
              </w:r>
            </w:ins>
            <w:ins w:id="83" w:author="Bhupjit Singh" w:date="2024-10-16T20:23:00Z" w16du:dateUtc="2024-10-16T18:23:00Z">
              <w:r w:rsidR="00717A87">
                <w:rPr>
                  <w:rFonts w:asciiTheme="majorHAnsi" w:hAnsiTheme="majorHAnsi" w:cstheme="majorHAnsi"/>
                </w:rPr>
                <w:t xml:space="preserve"> This can also be gamified.</w:t>
              </w:r>
            </w:ins>
          </w:p>
        </w:tc>
        <w:tc>
          <w:tcPr>
            <w:tcW w:w="946" w:type="dxa"/>
          </w:tcPr>
          <w:p w14:paraId="15AD27B6" w14:textId="1E206FB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2F736668" w14:textId="199AA442" w:rsidR="00BF33FA" w:rsidRPr="00C16723" w:rsidRDefault="00830E0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r w:rsidR="001F061E" w:rsidRPr="00C16723">
              <w:rPr>
                <w:rFonts w:asciiTheme="majorHAnsi" w:hAnsiTheme="majorHAnsi" w:cstheme="majorHAnsi"/>
              </w:rPr>
              <w:t>, 2</w:t>
            </w:r>
          </w:p>
        </w:tc>
        <w:tc>
          <w:tcPr>
            <w:tcW w:w="1115" w:type="dxa"/>
          </w:tcPr>
          <w:p w14:paraId="1F02714D" w14:textId="7D1EA4AA" w:rsidR="00BF33FA" w:rsidRPr="00C16723" w:rsidRDefault="00830E0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3AD3CFC1" w14:textId="74E805C5" w:rsidTr="004857C5">
        <w:tc>
          <w:tcPr>
            <w:tcW w:w="474" w:type="dxa"/>
            <w:shd w:val="clear" w:color="auto" w:fill="auto"/>
            <w:tcMar>
              <w:top w:w="100" w:type="dxa"/>
              <w:left w:w="100" w:type="dxa"/>
              <w:bottom w:w="100" w:type="dxa"/>
              <w:right w:w="100" w:type="dxa"/>
            </w:tcMar>
          </w:tcPr>
          <w:p w14:paraId="32E15413"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E6F9267"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collection manager, I want a way to indicate which fields have not yet been populated so that it is clear if the data is missing or if it has just not been captured yet </w:t>
            </w:r>
          </w:p>
          <w:p w14:paraId="554390D3" w14:textId="77777777" w:rsidR="00181057" w:rsidRDefault="00181057" w:rsidP="00C16723">
            <w:pPr>
              <w:widowControl w:val="0"/>
              <w:pBdr>
                <w:top w:val="nil"/>
                <w:left w:val="nil"/>
                <w:bottom w:val="nil"/>
                <w:right w:val="nil"/>
                <w:between w:val="nil"/>
              </w:pBdr>
              <w:spacing w:line="360" w:lineRule="auto"/>
              <w:rPr>
                <w:ins w:id="84" w:author="Bhupjit Singh" w:date="2024-10-16T20:15:00Z" w16du:dateUtc="2024-10-16T18:15:00Z"/>
                <w:rFonts w:asciiTheme="majorHAnsi" w:hAnsiTheme="majorHAnsi" w:cstheme="majorHAnsi"/>
              </w:rPr>
            </w:pPr>
            <w:r w:rsidRPr="00C16723">
              <w:rPr>
                <w:rFonts w:asciiTheme="majorHAnsi" w:hAnsiTheme="majorHAnsi" w:cstheme="majorHAnsi"/>
              </w:rPr>
              <w:t>As a project manager, it is essential to know which fields have no data in them because it has not yet been captured versus those for which the data is not available, otherwise digitisers will spend time perpetually trying to capture unavailable data. I also need it to estimate record completeness (e.g., MIDS levels), design new projects for transcription and to report on progress.</w:t>
            </w:r>
          </w:p>
          <w:p w14:paraId="3AF0982E" w14:textId="77777777" w:rsidR="00D81D49" w:rsidRDefault="00D81D49" w:rsidP="00C16723">
            <w:pPr>
              <w:widowControl w:val="0"/>
              <w:pBdr>
                <w:top w:val="nil"/>
                <w:left w:val="nil"/>
                <w:bottom w:val="nil"/>
                <w:right w:val="nil"/>
                <w:between w:val="nil"/>
              </w:pBdr>
              <w:spacing w:line="360" w:lineRule="auto"/>
              <w:rPr>
                <w:ins w:id="85" w:author="Bhupjit Singh" w:date="2024-10-16T20:15:00Z" w16du:dateUtc="2024-10-16T18:15:00Z"/>
                <w:rFonts w:asciiTheme="majorHAnsi" w:hAnsiTheme="majorHAnsi" w:cstheme="majorHAnsi"/>
              </w:rPr>
            </w:pPr>
          </w:p>
          <w:p w14:paraId="0963201E" w14:textId="365559AE" w:rsidR="00D81D49" w:rsidRPr="00C16723" w:rsidRDefault="00D81D49" w:rsidP="00C16723">
            <w:pPr>
              <w:widowControl w:val="0"/>
              <w:pBdr>
                <w:top w:val="nil"/>
                <w:left w:val="nil"/>
                <w:bottom w:val="nil"/>
                <w:right w:val="nil"/>
                <w:between w:val="nil"/>
              </w:pBdr>
              <w:spacing w:line="360" w:lineRule="auto"/>
              <w:rPr>
                <w:rFonts w:asciiTheme="majorHAnsi" w:hAnsiTheme="majorHAnsi" w:cstheme="majorHAnsi"/>
              </w:rPr>
            </w:pPr>
            <w:ins w:id="86" w:author="Bhupjit Singh" w:date="2024-10-16T20:16:00Z" w16du:dateUtc="2024-10-16T18:16:00Z">
              <w:r>
                <w:rPr>
                  <w:rFonts w:asciiTheme="majorHAnsi" w:hAnsiTheme="majorHAnsi" w:cstheme="majorHAnsi"/>
                </w:rPr>
                <w:t xml:space="preserve">As IT Lead, I would like a way to show if the data has been validated or confidence level of the data in the fields. I would </w:t>
              </w:r>
              <w:r>
                <w:rPr>
                  <w:rFonts w:asciiTheme="majorHAnsi" w:hAnsiTheme="majorHAnsi" w:cstheme="majorHAnsi"/>
                </w:rPr>
                <w:lastRenderedPageBreak/>
                <w:t xml:space="preserve">also like to </w:t>
              </w:r>
            </w:ins>
            <w:ins w:id="87" w:author="Bhupjit Singh" w:date="2024-10-16T20:17:00Z" w16du:dateUtc="2024-10-16T18:17:00Z">
              <w:r w:rsidR="00717A87">
                <w:rPr>
                  <w:rFonts w:asciiTheme="majorHAnsi" w:hAnsiTheme="majorHAnsi" w:cstheme="majorHAnsi"/>
                </w:rPr>
                <w:t xml:space="preserve">be able to collaborate with </w:t>
              </w:r>
              <w:proofErr w:type="gramStart"/>
              <w:r w:rsidR="00717A87">
                <w:rPr>
                  <w:rFonts w:asciiTheme="majorHAnsi" w:hAnsiTheme="majorHAnsi" w:cstheme="majorHAnsi"/>
                </w:rPr>
                <w:t>users(</w:t>
              </w:r>
              <w:proofErr w:type="gramEnd"/>
              <w:r w:rsidR="00717A87">
                <w:rPr>
                  <w:rFonts w:asciiTheme="majorHAnsi" w:hAnsiTheme="majorHAnsi" w:cstheme="majorHAnsi"/>
                </w:rPr>
                <w:t xml:space="preserve">expert users) to increase the </w:t>
              </w:r>
            </w:ins>
            <w:ins w:id="88" w:author="Bhupjit Singh" w:date="2024-10-16T20:18:00Z" w16du:dateUtc="2024-10-16T18:18:00Z">
              <w:r w:rsidR="00717A87">
                <w:rPr>
                  <w:rFonts w:asciiTheme="majorHAnsi" w:hAnsiTheme="majorHAnsi" w:cstheme="majorHAnsi"/>
                </w:rPr>
                <w:t xml:space="preserve">confidence </w:t>
              </w:r>
              <w:proofErr w:type="spellStart"/>
              <w:r w:rsidR="00717A87">
                <w:rPr>
                  <w:rFonts w:asciiTheme="majorHAnsi" w:hAnsiTheme="majorHAnsi" w:cstheme="majorHAnsi"/>
                </w:rPr>
                <w:t>leve</w:t>
              </w:r>
              <w:proofErr w:type="spellEnd"/>
              <w:r w:rsidR="00717A87">
                <w:rPr>
                  <w:rFonts w:asciiTheme="majorHAnsi" w:hAnsiTheme="majorHAnsi" w:cstheme="majorHAnsi"/>
                </w:rPr>
                <w:t xml:space="preserve"> of the data.</w:t>
              </w:r>
            </w:ins>
            <w:ins w:id="89" w:author="Bhupjit Singh" w:date="2024-10-16T20:23:00Z" w16du:dateUtc="2024-10-16T18:23:00Z">
              <w:r w:rsidR="00717A87">
                <w:rPr>
                  <w:rFonts w:asciiTheme="majorHAnsi" w:hAnsiTheme="majorHAnsi" w:cstheme="majorHAnsi"/>
                </w:rPr>
                <w:t xml:space="preserve"> </w:t>
              </w:r>
            </w:ins>
          </w:p>
        </w:tc>
        <w:tc>
          <w:tcPr>
            <w:tcW w:w="946" w:type="dxa"/>
          </w:tcPr>
          <w:p w14:paraId="5A6A3505" w14:textId="6899375A" w:rsidR="00BF33FA" w:rsidRPr="00C16723" w:rsidRDefault="00030C7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lastRenderedPageBreak/>
              <w:t>S</w:t>
            </w:r>
          </w:p>
        </w:tc>
        <w:tc>
          <w:tcPr>
            <w:tcW w:w="946" w:type="dxa"/>
          </w:tcPr>
          <w:p w14:paraId="7B068083" w14:textId="036F6515" w:rsidR="00BF33FA" w:rsidRPr="00C16723" w:rsidRDefault="002C1423"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43240AB" w14:textId="5554094A" w:rsidR="00BF33FA" w:rsidRPr="00C16723" w:rsidRDefault="004440EC"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r>
      <w:tr w:rsidR="00BF33FA" w:rsidRPr="00C16723" w14:paraId="0412EEB3" w14:textId="22FEC450" w:rsidTr="004857C5">
        <w:tc>
          <w:tcPr>
            <w:tcW w:w="474" w:type="dxa"/>
            <w:shd w:val="clear" w:color="auto" w:fill="auto"/>
            <w:tcMar>
              <w:top w:w="100" w:type="dxa"/>
              <w:left w:w="100" w:type="dxa"/>
              <w:bottom w:w="100" w:type="dxa"/>
              <w:right w:w="100" w:type="dxa"/>
            </w:tcMar>
          </w:tcPr>
          <w:p w14:paraId="74EFFCE5"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69181C0" w14:textId="77777777" w:rsidR="00BF33FA" w:rsidRDefault="00BF33FA" w:rsidP="00C16723">
            <w:pPr>
              <w:widowControl w:val="0"/>
              <w:spacing w:line="360" w:lineRule="auto"/>
              <w:rPr>
                <w:ins w:id="90" w:author="Bhupjit Singh" w:date="2024-10-16T20:18:00Z" w16du:dateUtc="2024-10-16T18:18:00Z"/>
                <w:rFonts w:asciiTheme="majorHAnsi" w:hAnsiTheme="majorHAnsi" w:cstheme="majorHAnsi"/>
              </w:rPr>
            </w:pPr>
            <w:r w:rsidRPr="00C16723">
              <w:rPr>
                <w:rFonts w:asciiTheme="majorHAnsi" w:hAnsiTheme="majorHAnsi" w:cstheme="majorHAnsi"/>
              </w:rPr>
              <w:t>As a project manager, I want to be able to update existing records in Specify so that we can split up the mass digitisation process into smaller steps (incrementally adding more data to records)</w:t>
            </w:r>
          </w:p>
          <w:p w14:paraId="16869F9D" w14:textId="77777777" w:rsidR="00717A87" w:rsidRDefault="00717A87" w:rsidP="00C16723">
            <w:pPr>
              <w:widowControl w:val="0"/>
              <w:spacing w:line="360" w:lineRule="auto"/>
              <w:rPr>
                <w:ins w:id="91" w:author="Bhupjit Singh" w:date="2024-10-16T20:18:00Z" w16du:dateUtc="2024-10-16T18:18:00Z"/>
                <w:rFonts w:asciiTheme="majorHAnsi" w:hAnsiTheme="majorHAnsi" w:cstheme="majorHAnsi"/>
              </w:rPr>
            </w:pPr>
          </w:p>
          <w:p w14:paraId="35C5E5F0" w14:textId="0FFF4A8B" w:rsidR="00717A87" w:rsidRPr="00C16723" w:rsidRDefault="00717A87" w:rsidP="00C16723">
            <w:pPr>
              <w:widowControl w:val="0"/>
              <w:spacing w:line="360" w:lineRule="auto"/>
              <w:rPr>
                <w:rFonts w:asciiTheme="majorHAnsi" w:hAnsiTheme="majorHAnsi" w:cstheme="majorHAnsi"/>
              </w:rPr>
            </w:pPr>
            <w:ins w:id="92" w:author="Bhupjit Singh" w:date="2024-10-16T20:19:00Z" w16du:dateUtc="2024-10-16T18:19:00Z">
              <w:r>
                <w:rPr>
                  <w:rFonts w:asciiTheme="majorHAnsi" w:hAnsiTheme="majorHAnsi" w:cstheme="majorHAnsi"/>
                </w:rPr>
                <w:t xml:space="preserve">As IT Lead, I would like the platform to conform to a certain format, </w:t>
              </w:r>
            </w:ins>
            <w:ins w:id="93" w:author="Bhupjit Singh" w:date="2024-10-16T20:20:00Z" w16du:dateUtc="2024-10-16T18:20:00Z">
              <w:r>
                <w:rPr>
                  <w:rFonts w:asciiTheme="majorHAnsi" w:hAnsiTheme="majorHAnsi" w:cstheme="majorHAnsi"/>
                </w:rPr>
                <w:t>that might help in the synchronisation between platform and specify.</w:t>
              </w:r>
            </w:ins>
          </w:p>
        </w:tc>
        <w:tc>
          <w:tcPr>
            <w:tcW w:w="946" w:type="dxa"/>
          </w:tcPr>
          <w:p w14:paraId="54BD8D31" w14:textId="7B07B22C"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6DAE8E5D" w14:textId="3C3E4748" w:rsidR="00BF33FA" w:rsidRPr="00C16723" w:rsidRDefault="006E7B3A"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2BDFA92" w14:textId="444E8289" w:rsidR="00BF33FA" w:rsidRPr="00C16723" w:rsidRDefault="004E7158" w:rsidP="00C16723">
            <w:pPr>
              <w:widowControl w:val="0"/>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70FDE96C" w14:textId="6AE73713" w:rsidTr="004857C5">
        <w:tc>
          <w:tcPr>
            <w:tcW w:w="474" w:type="dxa"/>
            <w:shd w:val="clear" w:color="auto" w:fill="auto"/>
            <w:tcMar>
              <w:top w:w="100" w:type="dxa"/>
              <w:left w:w="100" w:type="dxa"/>
              <w:bottom w:w="100" w:type="dxa"/>
              <w:right w:w="100" w:type="dxa"/>
            </w:tcMar>
          </w:tcPr>
          <w:p w14:paraId="655BF994"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E481E60" w14:textId="77777777" w:rsidR="00BF33FA" w:rsidRDefault="00BF33FA" w:rsidP="00C16723">
            <w:pPr>
              <w:spacing w:line="360" w:lineRule="auto"/>
              <w:rPr>
                <w:ins w:id="94" w:author="Bhupjit Singh" w:date="2024-10-16T20:20:00Z" w16du:dateUtc="2024-10-16T18:20:00Z"/>
                <w:rFonts w:asciiTheme="majorHAnsi" w:hAnsiTheme="majorHAnsi" w:cstheme="majorHAnsi"/>
              </w:rPr>
            </w:pPr>
            <w:r w:rsidRPr="00C16723">
              <w:rPr>
                <w:rFonts w:asciiTheme="majorHAnsi" w:hAnsiTheme="majorHAnsi" w:cstheme="majorHAnsi"/>
              </w:rPr>
              <w:t>As a project manager, I want to test automatic validation, e.g. by point systems, for simple scenarios</w:t>
            </w:r>
            <w:r w:rsidR="006E3156" w:rsidRPr="00C16723">
              <w:rPr>
                <w:rFonts w:asciiTheme="majorHAnsi" w:hAnsiTheme="majorHAnsi" w:cstheme="majorHAnsi"/>
              </w:rPr>
              <w:t>,</w:t>
            </w:r>
            <w:r w:rsidRPr="00C16723">
              <w:rPr>
                <w:rFonts w:asciiTheme="majorHAnsi" w:hAnsiTheme="majorHAnsi" w:cstheme="majorHAnsi"/>
              </w:rPr>
              <w:t xml:space="preserve"> </w:t>
            </w:r>
            <w:proofErr w:type="gramStart"/>
            <w:r w:rsidRPr="00C16723">
              <w:rPr>
                <w:rFonts w:asciiTheme="majorHAnsi" w:hAnsiTheme="majorHAnsi" w:cstheme="majorHAnsi"/>
              </w:rPr>
              <w:t>in order to</w:t>
            </w:r>
            <w:proofErr w:type="gramEnd"/>
            <w:r w:rsidRPr="00C16723">
              <w:rPr>
                <w:rFonts w:asciiTheme="majorHAnsi" w:hAnsiTheme="majorHAnsi" w:cstheme="majorHAnsi"/>
              </w:rPr>
              <w:t xml:space="preserve"> free up resources</w:t>
            </w:r>
            <w:r w:rsidR="006E3156" w:rsidRPr="00C16723">
              <w:rPr>
                <w:rFonts w:asciiTheme="majorHAnsi" w:hAnsiTheme="majorHAnsi" w:cstheme="majorHAnsi"/>
              </w:rPr>
              <w:t xml:space="preserve"> (manual validation is time consuming and expensive)</w:t>
            </w:r>
          </w:p>
          <w:p w14:paraId="166BED2A" w14:textId="77777777" w:rsidR="00717A87" w:rsidRDefault="00717A87" w:rsidP="00C16723">
            <w:pPr>
              <w:spacing w:line="360" w:lineRule="auto"/>
              <w:rPr>
                <w:ins w:id="95" w:author="Bhupjit Singh" w:date="2024-10-16T20:20:00Z" w16du:dateUtc="2024-10-16T18:20:00Z"/>
                <w:rFonts w:asciiTheme="majorHAnsi" w:hAnsiTheme="majorHAnsi" w:cstheme="majorHAnsi"/>
              </w:rPr>
            </w:pPr>
          </w:p>
          <w:p w14:paraId="14829795" w14:textId="654B721A" w:rsidR="00717A87" w:rsidRPr="00C16723" w:rsidRDefault="00717A87" w:rsidP="00C16723">
            <w:pPr>
              <w:spacing w:line="360" w:lineRule="auto"/>
              <w:rPr>
                <w:rFonts w:asciiTheme="majorHAnsi" w:hAnsiTheme="majorHAnsi" w:cstheme="majorHAnsi"/>
              </w:rPr>
            </w:pPr>
            <w:ins w:id="96" w:author="Bhupjit Singh" w:date="2024-10-16T20:20:00Z" w16du:dateUtc="2024-10-16T18:20:00Z">
              <w:r>
                <w:rPr>
                  <w:rFonts w:asciiTheme="majorHAnsi" w:hAnsiTheme="majorHAnsi" w:cstheme="majorHAnsi"/>
                </w:rPr>
                <w:t xml:space="preserve">As IT Lead, I would like </w:t>
              </w:r>
            </w:ins>
            <w:ins w:id="97" w:author="Bhupjit Singh" w:date="2024-10-16T20:21:00Z" w16du:dateUtc="2024-10-16T18:21:00Z">
              <w:r>
                <w:rPr>
                  <w:rFonts w:asciiTheme="majorHAnsi" w:hAnsiTheme="majorHAnsi" w:cstheme="majorHAnsi"/>
                </w:rPr>
                <w:t xml:space="preserve">the automatic validation to be generated and prompted as potential option of data </w:t>
              </w:r>
            </w:ins>
            <w:ins w:id="98" w:author="Bhupjit Singh" w:date="2024-10-16T20:22:00Z" w16du:dateUtc="2024-10-16T18:22:00Z">
              <w:r>
                <w:rPr>
                  <w:rFonts w:asciiTheme="majorHAnsi" w:hAnsiTheme="majorHAnsi" w:cstheme="majorHAnsi"/>
                </w:rPr>
                <w:t xml:space="preserve">fields along with the image to help transcribe the data easier and faster. </w:t>
              </w:r>
            </w:ins>
            <w:ins w:id="99" w:author="Bhupjit Singh" w:date="2024-10-16T20:23:00Z" w16du:dateUtc="2024-10-16T18:23:00Z">
              <w:r>
                <w:rPr>
                  <w:rFonts w:asciiTheme="majorHAnsi" w:hAnsiTheme="majorHAnsi" w:cstheme="majorHAnsi"/>
                </w:rPr>
                <w:t>This can also be gamified.</w:t>
              </w:r>
            </w:ins>
          </w:p>
        </w:tc>
        <w:tc>
          <w:tcPr>
            <w:tcW w:w="946" w:type="dxa"/>
          </w:tcPr>
          <w:p w14:paraId="1EAF8E70" w14:textId="7B8AF959"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75150F4F" w14:textId="27564003" w:rsidR="00BF33FA" w:rsidRPr="00C16723" w:rsidRDefault="008E38CC"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338C56B" w14:textId="32E289C8" w:rsidR="00BF33FA" w:rsidRPr="00C16723" w:rsidRDefault="008E38CC" w:rsidP="00C16723">
            <w:pP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1A1022F4" w14:textId="201EDDD0" w:rsidTr="004857C5">
        <w:tc>
          <w:tcPr>
            <w:tcW w:w="474" w:type="dxa"/>
            <w:shd w:val="clear" w:color="auto" w:fill="auto"/>
            <w:tcMar>
              <w:top w:w="100" w:type="dxa"/>
              <w:left w:w="100" w:type="dxa"/>
              <w:bottom w:w="100" w:type="dxa"/>
              <w:right w:w="100" w:type="dxa"/>
            </w:tcMar>
          </w:tcPr>
          <w:p w14:paraId="57F0BA3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5CCA9ED6" w14:textId="3FD22E5D" w:rsidR="00BF33FA" w:rsidRDefault="00BF33FA" w:rsidP="00C16723">
            <w:pPr>
              <w:widowControl w:val="0"/>
              <w:pBdr>
                <w:top w:val="nil"/>
                <w:left w:val="nil"/>
                <w:bottom w:val="nil"/>
                <w:right w:val="nil"/>
                <w:between w:val="nil"/>
              </w:pBdr>
              <w:spacing w:line="360" w:lineRule="auto"/>
              <w:rPr>
                <w:ins w:id="100" w:author="Bhupjit Singh" w:date="2024-10-16T20:23:00Z" w16du:dateUtc="2024-10-16T18:23:00Z"/>
                <w:rFonts w:asciiTheme="majorHAnsi" w:hAnsiTheme="majorHAnsi" w:cstheme="majorHAnsi"/>
              </w:rPr>
            </w:pPr>
            <w:r w:rsidRPr="00C16723">
              <w:rPr>
                <w:rFonts w:asciiTheme="majorHAnsi" w:hAnsiTheme="majorHAnsi" w:cstheme="majorHAnsi"/>
              </w:rPr>
              <w:t xml:space="preserve">As a collection manager, I want to keep the transcription process as simple as possible so that the data entry is very easy for </w:t>
            </w:r>
            <w:proofErr w:type="gramStart"/>
            <w:r w:rsidRPr="00C16723">
              <w:rPr>
                <w:rFonts w:asciiTheme="majorHAnsi" w:hAnsiTheme="majorHAnsi" w:cstheme="majorHAnsi"/>
              </w:rPr>
              <w:t>transcribers</w:t>
            </w:r>
            <w:proofErr w:type="gramEnd"/>
            <w:r w:rsidRPr="00C16723">
              <w:rPr>
                <w:rFonts w:asciiTheme="majorHAnsi" w:hAnsiTheme="majorHAnsi" w:cstheme="majorHAnsi"/>
              </w:rPr>
              <w:t xml:space="preserve"> and they make as few mistakes as possible</w:t>
            </w:r>
            <w:ins w:id="101" w:author="Bhupjit Singh" w:date="2024-10-16T20:23:00Z" w16du:dateUtc="2024-10-16T18:23:00Z">
              <w:r w:rsidR="00717A87">
                <w:rPr>
                  <w:rFonts w:asciiTheme="majorHAnsi" w:hAnsiTheme="majorHAnsi" w:cstheme="majorHAnsi"/>
                </w:rPr>
                <w:t xml:space="preserve">. </w:t>
              </w:r>
            </w:ins>
          </w:p>
          <w:p w14:paraId="7EA3BF40" w14:textId="77777777" w:rsidR="00717A87" w:rsidRDefault="00717A87" w:rsidP="00C16723">
            <w:pPr>
              <w:widowControl w:val="0"/>
              <w:pBdr>
                <w:top w:val="nil"/>
                <w:left w:val="nil"/>
                <w:bottom w:val="nil"/>
                <w:right w:val="nil"/>
                <w:between w:val="nil"/>
              </w:pBdr>
              <w:spacing w:line="360" w:lineRule="auto"/>
              <w:rPr>
                <w:ins w:id="102" w:author="Bhupjit Singh" w:date="2024-10-16T20:23:00Z" w16du:dateUtc="2024-10-16T18:23:00Z"/>
                <w:rFonts w:asciiTheme="majorHAnsi" w:hAnsiTheme="majorHAnsi" w:cstheme="majorHAnsi"/>
              </w:rPr>
            </w:pPr>
          </w:p>
          <w:p w14:paraId="49248BB3" w14:textId="1096A7E8" w:rsidR="00717A87" w:rsidRPr="00C16723" w:rsidRDefault="00717A87" w:rsidP="00C16723">
            <w:pPr>
              <w:widowControl w:val="0"/>
              <w:pBdr>
                <w:top w:val="nil"/>
                <w:left w:val="nil"/>
                <w:bottom w:val="nil"/>
                <w:right w:val="nil"/>
                <w:between w:val="nil"/>
              </w:pBdr>
              <w:spacing w:line="360" w:lineRule="auto"/>
              <w:rPr>
                <w:rFonts w:asciiTheme="majorHAnsi" w:hAnsiTheme="majorHAnsi" w:cstheme="majorHAnsi"/>
              </w:rPr>
            </w:pPr>
            <w:ins w:id="103" w:author="Bhupjit Singh" w:date="2024-10-16T20:23:00Z" w16du:dateUtc="2024-10-16T18:23:00Z">
              <w:r>
                <w:rPr>
                  <w:rFonts w:asciiTheme="majorHAnsi" w:hAnsiTheme="majorHAnsi" w:cstheme="majorHAnsi"/>
                </w:rPr>
                <w:t xml:space="preserve">As IT Lead, </w:t>
              </w:r>
            </w:ins>
            <w:ins w:id="104" w:author="Bhupjit Singh" w:date="2024-10-16T20:24:00Z" w16du:dateUtc="2024-10-16T18:24:00Z">
              <w:r>
                <w:rPr>
                  <w:rFonts w:asciiTheme="majorHAnsi" w:hAnsiTheme="majorHAnsi" w:cstheme="majorHAnsi"/>
                </w:rPr>
                <w:t>I would want to conduct several UI tests to capture the manual process of transcription</w:t>
              </w:r>
            </w:ins>
            <w:ins w:id="105" w:author="Bhupjit Singh" w:date="2024-10-16T20:25:00Z" w16du:dateUtc="2024-10-16T18:25:00Z">
              <w:r>
                <w:rPr>
                  <w:rFonts w:asciiTheme="majorHAnsi" w:hAnsiTheme="majorHAnsi" w:cstheme="majorHAnsi"/>
                </w:rPr>
                <w:t xml:space="preserve"> to help facilitate this requirement. </w:t>
              </w:r>
            </w:ins>
          </w:p>
        </w:tc>
        <w:tc>
          <w:tcPr>
            <w:tcW w:w="946" w:type="dxa"/>
          </w:tcPr>
          <w:p w14:paraId="5581A8F7" w14:textId="5424F4A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D9FD001" w14:textId="66EE8298" w:rsidR="00BF33FA" w:rsidRPr="00C16723" w:rsidRDefault="00B13470"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B3042C9" w14:textId="483C3068" w:rsidR="00BF33FA" w:rsidRPr="00C16723" w:rsidRDefault="00B13470"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02443EF6" w14:textId="1D31085E" w:rsidTr="004857C5">
        <w:tc>
          <w:tcPr>
            <w:tcW w:w="474" w:type="dxa"/>
            <w:shd w:val="clear" w:color="auto" w:fill="auto"/>
            <w:tcMar>
              <w:top w:w="100" w:type="dxa"/>
              <w:left w:w="100" w:type="dxa"/>
              <w:bottom w:w="100" w:type="dxa"/>
              <w:right w:w="100" w:type="dxa"/>
            </w:tcMar>
          </w:tcPr>
          <w:p w14:paraId="7819A4B5"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5FF3FDF3" w14:textId="77777777" w:rsidR="00BF33FA" w:rsidRDefault="00BF33FA" w:rsidP="00C16723">
            <w:pPr>
              <w:spacing w:line="360" w:lineRule="auto"/>
              <w:rPr>
                <w:ins w:id="106" w:author="Bhupjit Singh" w:date="2024-10-16T20:25:00Z" w16du:dateUtc="2024-10-16T18:25:00Z"/>
                <w:rFonts w:asciiTheme="majorHAnsi" w:hAnsiTheme="majorHAnsi" w:cstheme="majorHAnsi"/>
                <w:iCs/>
              </w:rPr>
            </w:pPr>
            <w:r w:rsidRPr="00C16723">
              <w:rPr>
                <w:rFonts w:asciiTheme="majorHAnsi" w:hAnsiTheme="majorHAnsi" w:cstheme="majorHAnsi"/>
                <w:iCs/>
              </w:rPr>
              <w:t>As a researcher, I want exact coordinates or a description of the locality for geolocation so that the exact locality is available for my research</w:t>
            </w:r>
            <w:ins w:id="107" w:author="Bhupjit Singh" w:date="2024-10-16T20:25:00Z" w16du:dateUtc="2024-10-16T18:25:00Z">
              <w:r w:rsidR="00717A87">
                <w:rPr>
                  <w:rFonts w:asciiTheme="majorHAnsi" w:hAnsiTheme="majorHAnsi" w:cstheme="majorHAnsi"/>
                  <w:iCs/>
                </w:rPr>
                <w:t>.</w:t>
              </w:r>
            </w:ins>
          </w:p>
          <w:p w14:paraId="5638281D" w14:textId="77777777" w:rsidR="00717A87" w:rsidRDefault="00717A87" w:rsidP="00C16723">
            <w:pPr>
              <w:spacing w:line="360" w:lineRule="auto"/>
              <w:rPr>
                <w:ins w:id="108" w:author="Bhupjit Singh" w:date="2024-10-16T20:25:00Z" w16du:dateUtc="2024-10-16T18:25:00Z"/>
                <w:rFonts w:asciiTheme="majorHAnsi" w:hAnsiTheme="majorHAnsi" w:cstheme="majorHAnsi"/>
                <w:iCs/>
              </w:rPr>
            </w:pPr>
          </w:p>
          <w:p w14:paraId="0AD0AB31" w14:textId="35A1DD2B" w:rsidR="00717A87" w:rsidRPr="00C16723" w:rsidRDefault="00717A87" w:rsidP="00C16723">
            <w:pPr>
              <w:spacing w:line="360" w:lineRule="auto"/>
              <w:rPr>
                <w:rFonts w:asciiTheme="majorHAnsi" w:hAnsiTheme="majorHAnsi" w:cstheme="majorHAnsi"/>
                <w:iCs/>
              </w:rPr>
            </w:pPr>
            <w:ins w:id="109" w:author="Bhupjit Singh" w:date="2024-10-16T20:25:00Z" w16du:dateUtc="2024-10-16T18:25:00Z">
              <w:r>
                <w:rPr>
                  <w:rFonts w:asciiTheme="majorHAnsi" w:hAnsiTheme="majorHAnsi" w:cstheme="majorHAnsi"/>
                  <w:iCs/>
                </w:rPr>
                <w:t xml:space="preserve">As IT Lead, I would want </w:t>
              </w:r>
            </w:ins>
            <w:ins w:id="110" w:author="Bhupjit Singh" w:date="2024-10-16T20:26:00Z" w16du:dateUtc="2024-10-16T18:26:00Z">
              <w:r>
                <w:rPr>
                  <w:rFonts w:asciiTheme="majorHAnsi" w:hAnsiTheme="majorHAnsi" w:cstheme="majorHAnsi"/>
                  <w:iCs/>
                </w:rPr>
                <w:t xml:space="preserve">to standardise the capturing of geolocation data. It can be categorised into exact, coordination </w:t>
              </w:r>
              <w:r>
                <w:rPr>
                  <w:rFonts w:asciiTheme="majorHAnsi" w:hAnsiTheme="majorHAnsi" w:cstheme="majorHAnsi"/>
                  <w:iCs/>
                </w:rPr>
                <w:lastRenderedPageBreak/>
                <w:t xml:space="preserve">system, name </w:t>
              </w:r>
            </w:ins>
            <w:ins w:id="111" w:author="Bhupjit Singh" w:date="2024-10-16T20:27:00Z" w16du:dateUtc="2024-10-16T18:27:00Z">
              <w:r>
                <w:rPr>
                  <w:rFonts w:asciiTheme="majorHAnsi" w:hAnsiTheme="majorHAnsi" w:cstheme="majorHAnsi"/>
                  <w:iCs/>
                </w:rPr>
                <w:t xml:space="preserve">of location at time of specimen capturing, </w:t>
              </w:r>
              <w:r w:rsidR="0068484E">
                <w:rPr>
                  <w:rFonts w:asciiTheme="majorHAnsi" w:hAnsiTheme="majorHAnsi" w:cstheme="majorHAnsi"/>
                  <w:iCs/>
                </w:rPr>
                <w:t xml:space="preserve">name of location at time of transcribing </w:t>
              </w:r>
              <w:proofErr w:type="spellStart"/>
              <w:r w:rsidR="0068484E">
                <w:rPr>
                  <w:rFonts w:asciiTheme="majorHAnsi" w:hAnsiTheme="majorHAnsi" w:cstheme="majorHAnsi"/>
                  <w:iCs/>
                </w:rPr>
                <w:t>etx</w:t>
              </w:r>
              <w:proofErr w:type="spellEnd"/>
              <w:r w:rsidR="0068484E">
                <w:rPr>
                  <w:rFonts w:asciiTheme="majorHAnsi" w:hAnsiTheme="majorHAnsi" w:cstheme="majorHAnsi"/>
                  <w:iCs/>
                </w:rPr>
                <w:t xml:space="preserve"> and these fields should become available</w:t>
              </w:r>
            </w:ins>
            <w:ins w:id="112" w:author="Bhupjit Singh" w:date="2024-10-16T20:28:00Z" w16du:dateUtc="2024-10-16T18:28:00Z">
              <w:r w:rsidR="0068484E">
                <w:rPr>
                  <w:rFonts w:asciiTheme="majorHAnsi" w:hAnsiTheme="majorHAnsi" w:cstheme="majorHAnsi"/>
                  <w:iCs/>
                </w:rPr>
                <w:t>/viewable</w:t>
              </w:r>
            </w:ins>
            <w:ins w:id="113" w:author="Bhupjit Singh" w:date="2024-10-16T20:27:00Z" w16du:dateUtc="2024-10-16T18:27:00Z">
              <w:r w:rsidR="0068484E">
                <w:rPr>
                  <w:rFonts w:asciiTheme="majorHAnsi" w:hAnsiTheme="majorHAnsi" w:cstheme="majorHAnsi"/>
                  <w:iCs/>
                </w:rPr>
                <w:t xml:space="preserve"> based on relevance and reference.</w:t>
              </w:r>
            </w:ins>
          </w:p>
        </w:tc>
        <w:tc>
          <w:tcPr>
            <w:tcW w:w="946" w:type="dxa"/>
          </w:tcPr>
          <w:p w14:paraId="24EE4D26" w14:textId="4819D235" w:rsidR="00BF33FA" w:rsidRPr="00C16723" w:rsidRDefault="00BF33FA" w:rsidP="00C16723">
            <w:pPr>
              <w:spacing w:line="360" w:lineRule="auto"/>
              <w:rPr>
                <w:rFonts w:asciiTheme="majorHAnsi" w:hAnsiTheme="majorHAnsi" w:cstheme="majorHAnsi"/>
                <w:iCs/>
              </w:rPr>
            </w:pPr>
            <w:r w:rsidRPr="00C16723">
              <w:rPr>
                <w:rFonts w:asciiTheme="majorHAnsi" w:hAnsiTheme="majorHAnsi" w:cstheme="majorHAnsi"/>
                <w:iCs/>
              </w:rPr>
              <w:lastRenderedPageBreak/>
              <w:t>M</w:t>
            </w:r>
          </w:p>
        </w:tc>
        <w:tc>
          <w:tcPr>
            <w:tcW w:w="946" w:type="dxa"/>
          </w:tcPr>
          <w:p w14:paraId="257CE994" w14:textId="21A21F96" w:rsidR="00BF33FA" w:rsidRPr="00C16723" w:rsidRDefault="00B13470" w:rsidP="00C16723">
            <w:pPr>
              <w:spacing w:line="360" w:lineRule="auto"/>
              <w:rPr>
                <w:rFonts w:asciiTheme="majorHAnsi" w:hAnsiTheme="majorHAnsi" w:cstheme="majorHAnsi"/>
                <w:iCs/>
              </w:rPr>
            </w:pPr>
            <w:r w:rsidRPr="00C16723">
              <w:rPr>
                <w:rFonts w:asciiTheme="majorHAnsi" w:hAnsiTheme="majorHAnsi" w:cstheme="majorHAnsi"/>
                <w:iCs/>
              </w:rPr>
              <w:t>1</w:t>
            </w:r>
          </w:p>
        </w:tc>
        <w:tc>
          <w:tcPr>
            <w:tcW w:w="1115" w:type="dxa"/>
          </w:tcPr>
          <w:p w14:paraId="7D1AB1C5" w14:textId="183C87A7" w:rsidR="00BF33FA" w:rsidRPr="00C16723" w:rsidRDefault="009913E6" w:rsidP="00C16723">
            <w:pPr>
              <w:spacing w:line="360" w:lineRule="auto"/>
              <w:rPr>
                <w:rFonts w:asciiTheme="majorHAnsi" w:hAnsiTheme="majorHAnsi" w:cstheme="majorHAnsi"/>
                <w:iCs/>
              </w:rPr>
            </w:pPr>
            <w:r w:rsidRPr="00C16723">
              <w:rPr>
                <w:rFonts w:asciiTheme="majorHAnsi" w:hAnsiTheme="majorHAnsi" w:cstheme="majorHAnsi"/>
                <w:iCs/>
              </w:rPr>
              <w:t>W</w:t>
            </w:r>
          </w:p>
        </w:tc>
      </w:tr>
      <w:tr w:rsidR="00BF33FA" w:rsidRPr="00C16723" w14:paraId="5D5515F4" w14:textId="5209E12E" w:rsidTr="004857C5">
        <w:tc>
          <w:tcPr>
            <w:tcW w:w="474" w:type="dxa"/>
            <w:shd w:val="clear" w:color="auto" w:fill="auto"/>
            <w:tcMar>
              <w:top w:w="100" w:type="dxa"/>
              <w:left w:w="100" w:type="dxa"/>
              <w:bottom w:w="100" w:type="dxa"/>
              <w:right w:w="100" w:type="dxa"/>
            </w:tcMar>
          </w:tcPr>
          <w:p w14:paraId="0F3013C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B6CFAC5" w14:textId="77777777" w:rsidR="00BF33FA" w:rsidRDefault="00BF33FA" w:rsidP="00C16723">
            <w:pPr>
              <w:spacing w:line="360" w:lineRule="auto"/>
              <w:rPr>
                <w:ins w:id="114" w:author="Bhupjit Singh" w:date="2024-10-16T20:28:00Z" w16du:dateUtc="2024-10-16T18:28:00Z"/>
                <w:rFonts w:asciiTheme="majorHAnsi" w:hAnsiTheme="majorHAnsi" w:cstheme="majorHAnsi"/>
              </w:rPr>
            </w:pPr>
            <w:r w:rsidRPr="00C16723">
              <w:rPr>
                <w:rFonts w:asciiTheme="majorHAnsi" w:hAnsiTheme="majorHAnsi" w:cstheme="majorHAnsi"/>
              </w:rPr>
              <w:t>As someone who works with data validation, I want to authorise experienced transcribers/volunteers to validate the work of other transcribers so that I will have to spend less time and resources on data validation</w:t>
            </w:r>
            <w:ins w:id="115" w:author="Bhupjit Singh" w:date="2024-10-16T20:28:00Z" w16du:dateUtc="2024-10-16T18:28:00Z">
              <w:r w:rsidR="0068484E">
                <w:rPr>
                  <w:rFonts w:asciiTheme="majorHAnsi" w:hAnsiTheme="majorHAnsi" w:cstheme="majorHAnsi"/>
                </w:rPr>
                <w:t>.</w:t>
              </w:r>
            </w:ins>
          </w:p>
          <w:p w14:paraId="2F3374C4" w14:textId="77777777" w:rsidR="0068484E" w:rsidRDefault="0068484E" w:rsidP="00C16723">
            <w:pPr>
              <w:spacing w:line="360" w:lineRule="auto"/>
              <w:rPr>
                <w:ins w:id="116" w:author="Bhupjit Singh" w:date="2024-10-16T20:28:00Z" w16du:dateUtc="2024-10-16T18:28:00Z"/>
                <w:rFonts w:asciiTheme="majorHAnsi" w:hAnsiTheme="majorHAnsi" w:cstheme="majorHAnsi"/>
              </w:rPr>
            </w:pPr>
          </w:p>
          <w:p w14:paraId="42735372" w14:textId="0A7D20C9" w:rsidR="0068484E" w:rsidRPr="00C16723" w:rsidRDefault="0068484E" w:rsidP="00C16723">
            <w:pPr>
              <w:spacing w:line="360" w:lineRule="auto"/>
              <w:rPr>
                <w:rFonts w:asciiTheme="majorHAnsi" w:hAnsiTheme="majorHAnsi" w:cstheme="majorHAnsi"/>
              </w:rPr>
            </w:pPr>
            <w:ins w:id="117" w:author="Bhupjit Singh" w:date="2024-10-16T20:28:00Z" w16du:dateUtc="2024-10-16T18:28:00Z">
              <w:r>
                <w:rPr>
                  <w:rFonts w:asciiTheme="majorHAnsi" w:hAnsiTheme="majorHAnsi" w:cstheme="majorHAnsi"/>
                </w:rPr>
                <w:t xml:space="preserve">AS IT Lead, I would like to </w:t>
              </w:r>
            </w:ins>
            <w:ins w:id="118" w:author="Bhupjit Singh" w:date="2024-10-16T20:29:00Z" w16du:dateUtc="2024-10-16T18:29:00Z">
              <w:r>
                <w:rPr>
                  <w:rFonts w:asciiTheme="majorHAnsi" w:hAnsiTheme="majorHAnsi" w:cstheme="majorHAnsi"/>
                </w:rPr>
                <w:t xml:space="preserve">tag the data validated by experts and have them as suggestions with higher confidence for </w:t>
              </w:r>
              <w:proofErr w:type="spellStart"/>
              <w:r>
                <w:rPr>
                  <w:rFonts w:asciiTheme="majorHAnsi" w:hAnsiTheme="majorHAnsi" w:cstheme="majorHAnsi"/>
                </w:rPr>
                <w:t>trancribers</w:t>
              </w:r>
              <w:proofErr w:type="spellEnd"/>
              <w:r>
                <w:rPr>
                  <w:rFonts w:asciiTheme="majorHAnsi" w:hAnsiTheme="majorHAnsi" w:cstheme="majorHAnsi"/>
                </w:rPr>
                <w:t xml:space="preserve"> with auto prompts and </w:t>
              </w:r>
              <w:proofErr w:type="gramStart"/>
              <w:r>
                <w:rPr>
                  <w:rFonts w:asciiTheme="majorHAnsi" w:hAnsiTheme="majorHAnsi" w:cstheme="majorHAnsi"/>
                </w:rPr>
                <w:t>drop down</w:t>
              </w:r>
              <w:proofErr w:type="gramEnd"/>
              <w:r>
                <w:rPr>
                  <w:rFonts w:asciiTheme="majorHAnsi" w:hAnsiTheme="majorHAnsi" w:cstheme="majorHAnsi"/>
                </w:rPr>
                <w:t xml:space="preserve"> lists.</w:t>
              </w:r>
            </w:ins>
          </w:p>
        </w:tc>
        <w:tc>
          <w:tcPr>
            <w:tcW w:w="946" w:type="dxa"/>
          </w:tcPr>
          <w:p w14:paraId="173F5728" w14:textId="6A652816" w:rsidR="00BF33FA" w:rsidRPr="00C16723" w:rsidRDefault="008B6735" w:rsidP="00C16723">
            <w:pPr>
              <w:spacing w:line="360" w:lineRule="auto"/>
              <w:rPr>
                <w:rFonts w:asciiTheme="majorHAnsi" w:hAnsiTheme="majorHAnsi" w:cstheme="majorHAnsi"/>
              </w:rPr>
            </w:pPr>
            <w:r w:rsidRPr="00C16723">
              <w:rPr>
                <w:rFonts w:asciiTheme="majorHAnsi" w:hAnsiTheme="majorHAnsi" w:cstheme="majorHAnsi"/>
              </w:rPr>
              <w:t>W</w:t>
            </w:r>
            <w:r w:rsidR="006902F0" w:rsidRPr="00C16723">
              <w:rPr>
                <w:rFonts w:asciiTheme="majorHAnsi" w:hAnsiTheme="majorHAnsi" w:cstheme="majorHAnsi"/>
              </w:rPr>
              <w:t>*</w:t>
            </w:r>
          </w:p>
        </w:tc>
        <w:tc>
          <w:tcPr>
            <w:tcW w:w="946" w:type="dxa"/>
          </w:tcPr>
          <w:p w14:paraId="55DD046A" w14:textId="2DE7CE56" w:rsidR="00BF33FA" w:rsidRPr="00C16723" w:rsidRDefault="00860CAF" w:rsidP="00C16723">
            <w:pP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60107960" w14:textId="20D11755" w:rsidR="00BF33FA" w:rsidRPr="00C16723" w:rsidRDefault="00860CAF" w:rsidP="00C16723">
            <w:pP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789B320E" w14:textId="0CB8E48A" w:rsidTr="004857C5">
        <w:tc>
          <w:tcPr>
            <w:tcW w:w="474" w:type="dxa"/>
            <w:shd w:val="clear" w:color="auto" w:fill="auto"/>
            <w:tcMar>
              <w:top w:w="100" w:type="dxa"/>
              <w:left w:w="100" w:type="dxa"/>
              <w:bottom w:w="100" w:type="dxa"/>
              <w:right w:w="100" w:type="dxa"/>
            </w:tcMar>
          </w:tcPr>
          <w:p w14:paraId="24380DCE"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5BA961D" w14:textId="68A25B28" w:rsidR="00BF33FA" w:rsidRDefault="00BF33FA" w:rsidP="00C16723">
            <w:pPr>
              <w:spacing w:line="360" w:lineRule="auto"/>
              <w:rPr>
                <w:ins w:id="119" w:author="Bhupjit Singh" w:date="2024-10-16T20:29:00Z" w16du:dateUtc="2024-10-16T18:29:00Z"/>
                <w:rFonts w:asciiTheme="majorHAnsi" w:hAnsiTheme="majorHAnsi" w:cstheme="majorHAnsi"/>
              </w:rPr>
            </w:pPr>
            <w:r w:rsidRPr="00C16723">
              <w:rPr>
                <w:rFonts w:asciiTheme="majorHAnsi" w:hAnsiTheme="majorHAnsi" w:cstheme="majorHAnsi"/>
              </w:rPr>
              <w:t xml:space="preserve">As a collection manager, I want a standard for the order in which locality data is </w:t>
            </w:r>
            <w:r w:rsidR="00B349D3" w:rsidRPr="00C16723">
              <w:rPr>
                <w:rFonts w:asciiTheme="majorHAnsi" w:hAnsiTheme="majorHAnsi" w:cstheme="majorHAnsi"/>
              </w:rPr>
              <w:t>captured</w:t>
            </w:r>
            <w:r w:rsidRPr="00C16723">
              <w:rPr>
                <w:rFonts w:asciiTheme="majorHAnsi" w:hAnsiTheme="majorHAnsi" w:cstheme="majorHAnsi"/>
              </w:rPr>
              <w:t xml:space="preserve"> (biggest to smallest or vice versa) so that the locality data becomes standardized across collections</w:t>
            </w:r>
            <w:ins w:id="120" w:author="Bhupjit Singh" w:date="2024-10-16T20:29:00Z" w16du:dateUtc="2024-10-16T18:29:00Z">
              <w:r w:rsidR="0068484E">
                <w:rPr>
                  <w:rFonts w:asciiTheme="majorHAnsi" w:hAnsiTheme="majorHAnsi" w:cstheme="majorHAnsi"/>
                </w:rPr>
                <w:t>.</w:t>
              </w:r>
            </w:ins>
          </w:p>
          <w:p w14:paraId="785C6059" w14:textId="77777777" w:rsidR="0068484E" w:rsidRDefault="0068484E" w:rsidP="00C16723">
            <w:pPr>
              <w:spacing w:line="360" w:lineRule="auto"/>
              <w:rPr>
                <w:ins w:id="121" w:author="Bhupjit Singh" w:date="2024-10-16T20:29:00Z" w16du:dateUtc="2024-10-16T18:29:00Z"/>
                <w:rFonts w:asciiTheme="majorHAnsi" w:hAnsiTheme="majorHAnsi" w:cstheme="majorHAnsi"/>
              </w:rPr>
            </w:pPr>
          </w:p>
          <w:p w14:paraId="15765B59" w14:textId="0165BEA7" w:rsidR="0068484E" w:rsidRPr="00C16723" w:rsidRDefault="0068484E" w:rsidP="00C16723">
            <w:pPr>
              <w:spacing w:line="360" w:lineRule="auto"/>
              <w:rPr>
                <w:rFonts w:asciiTheme="majorHAnsi" w:hAnsiTheme="majorHAnsi" w:cstheme="majorHAnsi"/>
              </w:rPr>
            </w:pPr>
            <w:ins w:id="122" w:author="Bhupjit Singh" w:date="2024-10-16T20:31:00Z" w16du:dateUtc="2024-10-16T18:31:00Z">
              <w:r>
                <w:rPr>
                  <w:rFonts w:asciiTheme="majorHAnsi" w:hAnsiTheme="majorHAnsi" w:cstheme="majorHAnsi"/>
                </w:rPr>
                <w:t>As IT Lead, I would like this to be customisable so that, it can be chosen to be displayed in ascending or descending order.</w:t>
              </w:r>
            </w:ins>
          </w:p>
        </w:tc>
        <w:tc>
          <w:tcPr>
            <w:tcW w:w="946" w:type="dxa"/>
          </w:tcPr>
          <w:p w14:paraId="29F65446" w14:textId="147217B0" w:rsidR="00BF33FA" w:rsidRPr="00C16723" w:rsidRDefault="00B349D3" w:rsidP="00C16723">
            <w:pP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CAF8594" w14:textId="14A13F69" w:rsidR="00BF33FA" w:rsidRPr="00C16723" w:rsidRDefault="005F657E"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C243C34" w14:textId="6A292D39" w:rsidR="00BF33FA" w:rsidRPr="00C16723" w:rsidRDefault="005F657E" w:rsidP="00C16723">
            <w:pPr>
              <w:spacing w:line="360" w:lineRule="auto"/>
              <w:rPr>
                <w:rFonts w:asciiTheme="majorHAnsi" w:hAnsiTheme="majorHAnsi" w:cstheme="majorHAnsi"/>
              </w:rPr>
            </w:pPr>
            <w:r w:rsidRPr="00C16723">
              <w:rPr>
                <w:rFonts w:asciiTheme="majorHAnsi" w:hAnsiTheme="majorHAnsi" w:cstheme="majorHAnsi"/>
              </w:rPr>
              <w:t>W, P</w:t>
            </w:r>
          </w:p>
        </w:tc>
      </w:tr>
      <w:tr w:rsidR="00BF33FA" w:rsidRPr="00C16723" w14:paraId="5AABE3EB" w14:textId="60191212" w:rsidTr="004857C5">
        <w:tc>
          <w:tcPr>
            <w:tcW w:w="474" w:type="dxa"/>
            <w:shd w:val="clear" w:color="auto" w:fill="auto"/>
            <w:tcMar>
              <w:top w:w="100" w:type="dxa"/>
              <w:left w:w="100" w:type="dxa"/>
              <w:bottom w:w="100" w:type="dxa"/>
              <w:right w:w="100" w:type="dxa"/>
            </w:tcMar>
          </w:tcPr>
          <w:p w14:paraId="74DC4349"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9C312BF" w14:textId="77777777" w:rsidR="0068484E" w:rsidRDefault="00BF33FA" w:rsidP="00C16723">
            <w:pPr>
              <w:widowControl w:val="0"/>
              <w:pBdr>
                <w:top w:val="nil"/>
                <w:left w:val="nil"/>
                <w:bottom w:val="nil"/>
                <w:right w:val="nil"/>
                <w:between w:val="nil"/>
              </w:pBdr>
              <w:spacing w:line="360" w:lineRule="auto"/>
              <w:rPr>
                <w:ins w:id="123" w:author="Bhupjit Singh" w:date="2024-10-16T20:32:00Z" w16du:dateUtc="2024-10-16T18:32:00Z"/>
                <w:rFonts w:asciiTheme="majorHAnsi" w:hAnsiTheme="majorHAnsi" w:cstheme="majorHAnsi"/>
              </w:rPr>
            </w:pPr>
            <w:r w:rsidRPr="00C16723">
              <w:rPr>
                <w:rFonts w:asciiTheme="majorHAnsi" w:hAnsiTheme="majorHAnsi" w:cstheme="majorHAnsi"/>
              </w:rPr>
              <w:t>As a collection manager, I want to capture the history of the specimen so that I can contact the institution/collection it originated from and possibly get already digitised data on the specimen</w:t>
            </w:r>
            <w:ins w:id="124" w:author="Bhupjit Singh" w:date="2024-10-16T20:32:00Z" w16du:dateUtc="2024-10-16T18:32:00Z">
              <w:r w:rsidR="0068484E">
                <w:rPr>
                  <w:rFonts w:asciiTheme="majorHAnsi" w:hAnsiTheme="majorHAnsi" w:cstheme="majorHAnsi"/>
                </w:rPr>
                <w:t>.</w:t>
              </w:r>
            </w:ins>
          </w:p>
          <w:p w14:paraId="1AC4D427" w14:textId="77777777" w:rsidR="0068484E" w:rsidRDefault="0068484E" w:rsidP="00C16723">
            <w:pPr>
              <w:widowControl w:val="0"/>
              <w:pBdr>
                <w:top w:val="nil"/>
                <w:left w:val="nil"/>
                <w:bottom w:val="nil"/>
                <w:right w:val="nil"/>
                <w:between w:val="nil"/>
              </w:pBdr>
              <w:spacing w:line="360" w:lineRule="auto"/>
              <w:rPr>
                <w:ins w:id="125" w:author="Bhupjit Singh" w:date="2024-10-16T20:32:00Z" w16du:dateUtc="2024-10-16T18:32:00Z"/>
                <w:rFonts w:asciiTheme="majorHAnsi" w:hAnsiTheme="majorHAnsi" w:cstheme="majorHAnsi"/>
              </w:rPr>
            </w:pPr>
          </w:p>
          <w:p w14:paraId="410E3FA1" w14:textId="66F2305C" w:rsidR="0068484E" w:rsidRPr="00C16723" w:rsidRDefault="0068484E" w:rsidP="00C16723">
            <w:pPr>
              <w:widowControl w:val="0"/>
              <w:pBdr>
                <w:top w:val="nil"/>
                <w:left w:val="nil"/>
                <w:bottom w:val="nil"/>
                <w:right w:val="nil"/>
                <w:between w:val="nil"/>
              </w:pBdr>
              <w:spacing w:line="360" w:lineRule="auto"/>
              <w:rPr>
                <w:rFonts w:asciiTheme="majorHAnsi" w:hAnsiTheme="majorHAnsi" w:cstheme="majorHAnsi"/>
              </w:rPr>
            </w:pPr>
            <w:ins w:id="126" w:author="Bhupjit Singh" w:date="2024-10-16T20:32:00Z" w16du:dateUtc="2024-10-16T18:32:00Z">
              <w:r>
                <w:rPr>
                  <w:rFonts w:asciiTheme="majorHAnsi" w:hAnsiTheme="majorHAnsi" w:cstheme="majorHAnsi"/>
                </w:rPr>
                <w:t xml:space="preserve">As IT Lead, I would want the capability in the platform to invite users to view specific </w:t>
              </w:r>
              <w:proofErr w:type="gramStart"/>
              <w:r>
                <w:rPr>
                  <w:rFonts w:asciiTheme="majorHAnsi" w:hAnsiTheme="majorHAnsi" w:cstheme="majorHAnsi"/>
                </w:rPr>
                <w:t xml:space="preserve">records, </w:t>
              </w:r>
            </w:ins>
            <w:ins w:id="127" w:author="Bhupjit Singh" w:date="2024-10-16T20:33:00Z" w16du:dateUtc="2024-10-16T18:33:00Z">
              <w:r>
                <w:rPr>
                  <w:rFonts w:asciiTheme="majorHAnsi" w:hAnsiTheme="majorHAnsi" w:cstheme="majorHAnsi"/>
                </w:rPr>
                <w:t>and</w:t>
              </w:r>
              <w:proofErr w:type="gramEnd"/>
              <w:r>
                <w:rPr>
                  <w:rFonts w:asciiTheme="majorHAnsi" w:hAnsiTheme="majorHAnsi" w:cstheme="majorHAnsi"/>
                </w:rPr>
                <w:t xml:space="preserve"> had data to the records via the platform.</w:t>
              </w:r>
            </w:ins>
          </w:p>
        </w:tc>
        <w:tc>
          <w:tcPr>
            <w:tcW w:w="946" w:type="dxa"/>
          </w:tcPr>
          <w:p w14:paraId="63E22154" w14:textId="407B8271"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5D07027B" w14:textId="7F3780CF"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2</w:t>
            </w:r>
            <w:r w:rsidR="008B6735" w:rsidRPr="00C16723">
              <w:rPr>
                <w:rFonts w:asciiTheme="majorHAnsi" w:hAnsiTheme="majorHAnsi" w:cstheme="majorHAnsi"/>
              </w:rPr>
              <w:t xml:space="preserve"> TBC</w:t>
            </w:r>
          </w:p>
        </w:tc>
        <w:tc>
          <w:tcPr>
            <w:tcW w:w="1115" w:type="dxa"/>
          </w:tcPr>
          <w:p w14:paraId="3CD72870" w14:textId="2B7EDAB6"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EE9C015" w14:textId="29F0ECF2" w:rsidTr="004857C5">
        <w:tc>
          <w:tcPr>
            <w:tcW w:w="474" w:type="dxa"/>
            <w:shd w:val="clear" w:color="auto" w:fill="auto"/>
            <w:tcMar>
              <w:top w:w="100" w:type="dxa"/>
              <w:left w:w="100" w:type="dxa"/>
              <w:bottom w:w="100" w:type="dxa"/>
              <w:right w:w="100" w:type="dxa"/>
            </w:tcMar>
          </w:tcPr>
          <w:p w14:paraId="0F53A5C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57CD3577" w14:textId="77777777" w:rsidR="00BF33FA" w:rsidRDefault="00BF33FA" w:rsidP="00C16723">
            <w:pPr>
              <w:widowControl w:val="0"/>
              <w:pBdr>
                <w:top w:val="nil"/>
                <w:left w:val="nil"/>
                <w:bottom w:val="nil"/>
                <w:right w:val="nil"/>
                <w:between w:val="nil"/>
              </w:pBdr>
              <w:spacing w:line="360" w:lineRule="auto"/>
              <w:rPr>
                <w:ins w:id="128" w:author="Bhupjit Singh" w:date="2024-10-16T20:32:00Z" w16du:dateUtc="2024-10-16T18:32:00Z"/>
                <w:rFonts w:asciiTheme="majorHAnsi" w:hAnsiTheme="majorHAnsi" w:cstheme="majorHAnsi"/>
              </w:rPr>
            </w:pPr>
            <w:r w:rsidRPr="00C16723">
              <w:rPr>
                <w:rFonts w:asciiTheme="majorHAnsi" w:hAnsiTheme="majorHAnsi" w:cstheme="majorHAnsi"/>
              </w:rPr>
              <w:t>As a project manager, I want a solution for when data is unreadable so that transcribers and data managers will know exactly how to handle it when they come across an unreadable label</w:t>
            </w:r>
          </w:p>
          <w:p w14:paraId="06F07E5C" w14:textId="77777777" w:rsidR="0068484E" w:rsidRDefault="0068484E" w:rsidP="00C16723">
            <w:pPr>
              <w:widowControl w:val="0"/>
              <w:pBdr>
                <w:top w:val="nil"/>
                <w:left w:val="nil"/>
                <w:bottom w:val="nil"/>
                <w:right w:val="nil"/>
                <w:between w:val="nil"/>
              </w:pBdr>
              <w:spacing w:line="360" w:lineRule="auto"/>
              <w:rPr>
                <w:ins w:id="129" w:author="Bhupjit Singh" w:date="2024-10-16T20:33:00Z" w16du:dateUtc="2024-10-16T18:33:00Z"/>
                <w:rFonts w:asciiTheme="majorHAnsi" w:hAnsiTheme="majorHAnsi" w:cstheme="majorHAnsi"/>
                <w:color w:val="FF0000"/>
              </w:rPr>
            </w:pPr>
          </w:p>
          <w:p w14:paraId="170CBE35" w14:textId="159409E1" w:rsidR="0068484E" w:rsidRPr="00C16723" w:rsidRDefault="0068484E" w:rsidP="00C16723">
            <w:pPr>
              <w:widowControl w:val="0"/>
              <w:pBdr>
                <w:top w:val="nil"/>
                <w:left w:val="nil"/>
                <w:bottom w:val="nil"/>
                <w:right w:val="nil"/>
                <w:between w:val="nil"/>
              </w:pBdr>
              <w:spacing w:line="360" w:lineRule="auto"/>
              <w:rPr>
                <w:rFonts w:asciiTheme="majorHAnsi" w:hAnsiTheme="majorHAnsi" w:cstheme="majorHAnsi"/>
                <w:color w:val="FF0000"/>
              </w:rPr>
            </w:pPr>
            <w:ins w:id="130" w:author="Bhupjit Singh" w:date="2024-10-16T20:33:00Z" w16du:dateUtc="2024-10-16T18:33:00Z">
              <w:r>
                <w:rPr>
                  <w:rFonts w:asciiTheme="majorHAnsi" w:hAnsiTheme="majorHAnsi" w:cstheme="majorHAnsi"/>
                  <w:color w:val="FF0000"/>
                </w:rPr>
                <w:lastRenderedPageBreak/>
                <w:t xml:space="preserve">As IT Lead, I would like the unreadable </w:t>
              </w:r>
            </w:ins>
            <w:ins w:id="131" w:author="Bhupjit Singh" w:date="2024-10-16T20:34:00Z" w16du:dateUtc="2024-10-16T18:34:00Z">
              <w:r>
                <w:rPr>
                  <w:rFonts w:asciiTheme="majorHAnsi" w:hAnsiTheme="majorHAnsi" w:cstheme="majorHAnsi"/>
                  <w:color w:val="FF0000"/>
                </w:rPr>
                <w:t xml:space="preserve">data tagged and be assignable to experts. So that </w:t>
              </w:r>
              <w:proofErr w:type="spellStart"/>
              <w:r>
                <w:rPr>
                  <w:rFonts w:asciiTheme="majorHAnsi" w:hAnsiTheme="majorHAnsi" w:cstheme="majorHAnsi"/>
                  <w:color w:val="FF0000"/>
                </w:rPr>
                <w:t>it s</w:t>
              </w:r>
              <w:proofErr w:type="spellEnd"/>
              <w:r>
                <w:rPr>
                  <w:rFonts w:asciiTheme="majorHAnsi" w:hAnsiTheme="majorHAnsi" w:cstheme="majorHAnsi"/>
                  <w:color w:val="FF0000"/>
                </w:rPr>
                <w:t xml:space="preserve"> easy for experts to log in to the system and prioritise their work accordingly.</w:t>
              </w:r>
            </w:ins>
          </w:p>
        </w:tc>
        <w:tc>
          <w:tcPr>
            <w:tcW w:w="946" w:type="dxa"/>
          </w:tcPr>
          <w:p w14:paraId="7E90A11A" w14:textId="0789F616" w:rsidR="00BF33FA" w:rsidRPr="00C16723" w:rsidRDefault="009256F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256FFC88" w14:textId="6B164081" w:rsidR="00BF33FA" w:rsidRPr="00C16723" w:rsidRDefault="00054A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1ABEBCD5" w14:textId="520ED9CD" w:rsidR="00BF33FA" w:rsidRPr="00C16723" w:rsidRDefault="00054A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6635F30A" w14:textId="315E778D" w:rsidTr="004857C5">
        <w:tc>
          <w:tcPr>
            <w:tcW w:w="474" w:type="dxa"/>
            <w:shd w:val="clear" w:color="auto" w:fill="auto"/>
            <w:tcMar>
              <w:top w:w="100" w:type="dxa"/>
              <w:left w:w="100" w:type="dxa"/>
              <w:bottom w:w="100" w:type="dxa"/>
              <w:right w:w="100" w:type="dxa"/>
            </w:tcMar>
          </w:tcPr>
          <w:p w14:paraId="487AD4B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B408B8A" w14:textId="708658FF"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data manager, I want to keep a log of every submission from </w:t>
            </w:r>
            <w:r w:rsidR="009B019C" w:rsidRPr="00C16723">
              <w:rPr>
                <w:rFonts w:asciiTheme="majorHAnsi" w:hAnsiTheme="majorHAnsi" w:cstheme="majorHAnsi"/>
              </w:rPr>
              <w:t>the transcription platform</w:t>
            </w:r>
            <w:r w:rsidRPr="00C16723">
              <w:rPr>
                <w:rFonts w:asciiTheme="majorHAnsi" w:hAnsiTheme="majorHAnsi" w:cstheme="majorHAnsi"/>
              </w:rPr>
              <w:t xml:space="preserve"> so that it is possible to keep track of any changes that volunteers make to their submissions</w:t>
            </w:r>
            <w:ins w:id="132" w:author="Bhupjit Singh" w:date="2024-10-16T20:35:00Z" w16du:dateUtc="2024-10-16T18:35:00Z">
              <w:r w:rsidR="0068484E">
                <w:rPr>
                  <w:rFonts w:asciiTheme="majorHAnsi" w:hAnsiTheme="majorHAnsi" w:cstheme="majorHAnsi"/>
                </w:rPr>
                <w:t>.</w:t>
              </w:r>
            </w:ins>
            <w:r w:rsidRPr="00C16723">
              <w:rPr>
                <w:rFonts w:asciiTheme="majorHAnsi" w:hAnsiTheme="majorHAnsi" w:cstheme="majorHAnsi"/>
              </w:rPr>
              <w:t xml:space="preserve"> </w:t>
            </w:r>
          </w:p>
        </w:tc>
        <w:tc>
          <w:tcPr>
            <w:tcW w:w="946" w:type="dxa"/>
          </w:tcPr>
          <w:p w14:paraId="6B4F5E45" w14:textId="24EAA273"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22E37EC4" w14:textId="3A53F43C"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101D3517" w14:textId="04CCEB42"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1FBE66FB" w14:textId="10DC8DE1" w:rsidTr="004857C5">
        <w:tc>
          <w:tcPr>
            <w:tcW w:w="474" w:type="dxa"/>
            <w:shd w:val="clear" w:color="auto" w:fill="auto"/>
            <w:tcMar>
              <w:top w:w="100" w:type="dxa"/>
              <w:left w:w="100" w:type="dxa"/>
              <w:bottom w:w="100" w:type="dxa"/>
              <w:right w:w="100" w:type="dxa"/>
            </w:tcMar>
          </w:tcPr>
          <w:p w14:paraId="3EB9B288"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9F531C3" w14:textId="392724F0"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user of digitised data, I want it to be indicated on records if data ha</w:t>
            </w:r>
            <w:r w:rsidR="003F3BC9" w:rsidRPr="00C16723">
              <w:rPr>
                <w:rFonts w:asciiTheme="majorHAnsi" w:hAnsiTheme="majorHAnsi" w:cstheme="majorHAnsi"/>
              </w:rPr>
              <w:t>s</w:t>
            </w:r>
            <w:r w:rsidRPr="00C16723">
              <w:rPr>
                <w:rFonts w:asciiTheme="majorHAnsi" w:hAnsiTheme="majorHAnsi" w:cstheme="majorHAnsi"/>
              </w:rPr>
              <w:t xml:space="preserve"> been derived from citizen science so that it is clear what method was used to capture the data</w:t>
            </w:r>
          </w:p>
          <w:p w14:paraId="5E82DF14"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collection manager, I want to save the name of the validator so that </w:t>
            </w:r>
            <w:proofErr w:type="gramStart"/>
            <w:r w:rsidRPr="00C16723">
              <w:rPr>
                <w:rFonts w:asciiTheme="majorHAnsi" w:hAnsiTheme="majorHAnsi" w:cstheme="majorHAnsi"/>
              </w:rPr>
              <w:t>it is clear that the</w:t>
            </w:r>
            <w:proofErr w:type="gramEnd"/>
            <w:r w:rsidRPr="00C16723">
              <w:rPr>
                <w:rFonts w:asciiTheme="majorHAnsi" w:hAnsiTheme="majorHAnsi" w:cstheme="majorHAnsi"/>
              </w:rPr>
              <w:t xml:space="preserve"> data has been validated by a person and not a machine</w:t>
            </w:r>
          </w:p>
          <w:p w14:paraId="089D9088" w14:textId="5268FF9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i/>
              </w:rPr>
            </w:pPr>
            <w:r w:rsidRPr="00C16723">
              <w:rPr>
                <w:rFonts w:asciiTheme="majorHAnsi" w:hAnsiTheme="majorHAnsi" w:cstheme="majorHAnsi"/>
              </w:rPr>
              <w:t xml:space="preserve">As a person who works with collection data, I want to register and save the name of the validator so that it is always possible to go back and see who validated the data in case you have questions or comments </w:t>
            </w:r>
          </w:p>
        </w:tc>
        <w:tc>
          <w:tcPr>
            <w:tcW w:w="946" w:type="dxa"/>
          </w:tcPr>
          <w:p w14:paraId="304736A7" w14:textId="74E25701"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5A890B7A" w14:textId="35D4E600"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783BA496" w14:textId="086EC59B"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4E5489B1" w14:textId="71AE59C1" w:rsidTr="004857C5">
        <w:tc>
          <w:tcPr>
            <w:tcW w:w="474" w:type="dxa"/>
            <w:shd w:val="clear" w:color="auto" w:fill="auto"/>
            <w:tcMar>
              <w:top w:w="100" w:type="dxa"/>
              <w:left w:w="100" w:type="dxa"/>
              <w:bottom w:w="100" w:type="dxa"/>
              <w:right w:w="100" w:type="dxa"/>
            </w:tcMar>
          </w:tcPr>
          <w:p w14:paraId="6681802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11E3143" w14:textId="4D089B14"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user of the digitised data, it is essential that data accepted into Specify following transcription is of as high quality as possible</w:t>
            </w:r>
          </w:p>
        </w:tc>
        <w:tc>
          <w:tcPr>
            <w:tcW w:w="946" w:type="dxa"/>
          </w:tcPr>
          <w:p w14:paraId="551463AD" w14:textId="5E32251B"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13B8DEEA" w14:textId="5EFB9DA3" w:rsidR="00BF33FA" w:rsidRPr="00C16723" w:rsidRDefault="007017AC"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8B64284" w14:textId="0CB17B25" w:rsidR="00BF33FA" w:rsidRPr="00C16723" w:rsidRDefault="00C4695D" w:rsidP="00C16723">
            <w:pPr>
              <w:widowControl w:val="0"/>
              <w:spacing w:line="360" w:lineRule="auto"/>
              <w:rPr>
                <w:rFonts w:asciiTheme="majorHAnsi" w:hAnsiTheme="majorHAnsi" w:cstheme="majorHAnsi"/>
              </w:rPr>
            </w:pPr>
            <w:r w:rsidRPr="00C16723">
              <w:rPr>
                <w:rFonts w:asciiTheme="majorHAnsi" w:hAnsiTheme="majorHAnsi" w:cstheme="majorHAnsi"/>
              </w:rPr>
              <w:t>P, S, W</w:t>
            </w:r>
          </w:p>
        </w:tc>
      </w:tr>
      <w:tr w:rsidR="00BF33FA" w:rsidRPr="00C16723" w14:paraId="6F1186A3" w14:textId="4F787E88" w:rsidTr="004857C5">
        <w:tc>
          <w:tcPr>
            <w:tcW w:w="474" w:type="dxa"/>
            <w:shd w:val="clear" w:color="auto" w:fill="auto"/>
            <w:tcMar>
              <w:top w:w="100" w:type="dxa"/>
              <w:left w:w="100" w:type="dxa"/>
              <w:bottom w:w="100" w:type="dxa"/>
              <w:right w:w="100" w:type="dxa"/>
            </w:tcMar>
          </w:tcPr>
          <w:p w14:paraId="1C33278A"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7180A39C" w14:textId="6B77B32B"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data manager, I want to split up the transcription and focus on fewer fields/smaller part of the label at a time so that it is very clear what data from the label belongs in each data field, and so that transcribers are less likely to make mistakes</w:t>
            </w:r>
          </w:p>
        </w:tc>
        <w:tc>
          <w:tcPr>
            <w:tcW w:w="946" w:type="dxa"/>
          </w:tcPr>
          <w:p w14:paraId="7C0A3B98" w14:textId="2206DEA5"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7AA0D3BE" w14:textId="7C982133"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C9B16F9" w14:textId="733EA9BF"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65856E19" w14:textId="6F38E40F" w:rsidTr="004857C5">
        <w:tc>
          <w:tcPr>
            <w:tcW w:w="474" w:type="dxa"/>
            <w:shd w:val="clear" w:color="auto" w:fill="auto"/>
            <w:tcMar>
              <w:top w:w="100" w:type="dxa"/>
              <w:left w:w="100" w:type="dxa"/>
              <w:bottom w:w="100" w:type="dxa"/>
              <w:right w:w="100" w:type="dxa"/>
            </w:tcMar>
          </w:tcPr>
          <w:p w14:paraId="0E671BD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4A4E8D8" w14:textId="17DBD888" w:rsidR="00BF33FA" w:rsidRPr="00C16723" w:rsidRDefault="00BF33FA" w:rsidP="00C16723">
            <w:pPr>
              <w:widowControl w:val="0"/>
              <w:spacing w:line="360" w:lineRule="auto"/>
              <w:rPr>
                <w:rFonts w:asciiTheme="majorHAnsi" w:hAnsiTheme="majorHAnsi" w:cstheme="majorHAnsi"/>
              </w:rPr>
            </w:pPr>
            <w:commentRangeStart w:id="133"/>
            <w:r w:rsidRPr="00C16723">
              <w:rPr>
                <w:rFonts w:asciiTheme="majorHAnsi" w:hAnsiTheme="majorHAnsi" w:cstheme="majorHAnsi"/>
              </w:rPr>
              <w:t xml:space="preserve">As a project manager, I want to have a platform for volunteers to help each other so that the members of my team </w:t>
            </w:r>
            <w:proofErr w:type="gramStart"/>
            <w:r w:rsidRPr="00C16723">
              <w:rPr>
                <w:rFonts w:asciiTheme="majorHAnsi" w:hAnsiTheme="majorHAnsi" w:cstheme="majorHAnsi"/>
              </w:rPr>
              <w:t>have to</w:t>
            </w:r>
            <w:proofErr w:type="gramEnd"/>
            <w:r w:rsidRPr="00C16723">
              <w:rPr>
                <w:rFonts w:asciiTheme="majorHAnsi" w:hAnsiTheme="majorHAnsi" w:cstheme="majorHAnsi"/>
              </w:rPr>
              <w:t xml:space="preserve"> spend less time on support of volunteers</w:t>
            </w:r>
            <w:commentRangeEnd w:id="133"/>
            <w:r w:rsidR="005774C5">
              <w:rPr>
                <w:rStyle w:val="CommentReference"/>
              </w:rPr>
              <w:commentReference w:id="133"/>
            </w:r>
          </w:p>
        </w:tc>
        <w:tc>
          <w:tcPr>
            <w:tcW w:w="946" w:type="dxa"/>
          </w:tcPr>
          <w:p w14:paraId="068879D6" w14:textId="6E656A51"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59CB33C9" w14:textId="6D311822" w:rsidR="00BF33FA" w:rsidRPr="00C16723" w:rsidRDefault="00814888" w:rsidP="00C16723">
            <w:pPr>
              <w:widowControl w:val="0"/>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74920629" w14:textId="3276B967" w:rsidR="00BF33FA" w:rsidRPr="00C16723" w:rsidRDefault="00814888" w:rsidP="00C16723">
            <w:pPr>
              <w:widowControl w:val="0"/>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71B353DE" w14:textId="4C41A207" w:rsidTr="004857C5">
        <w:tc>
          <w:tcPr>
            <w:tcW w:w="474" w:type="dxa"/>
            <w:shd w:val="clear" w:color="auto" w:fill="auto"/>
            <w:tcMar>
              <w:top w:w="100" w:type="dxa"/>
              <w:left w:w="100" w:type="dxa"/>
              <w:bottom w:w="100" w:type="dxa"/>
              <w:right w:w="100" w:type="dxa"/>
            </w:tcMar>
          </w:tcPr>
          <w:p w14:paraId="4ADDA7CC"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47B1A79" w14:textId="6C30CFC9"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find a way to implement gamification in the transcription process so that the process is more interesting to </w:t>
            </w:r>
            <w:proofErr w:type="gramStart"/>
            <w:r w:rsidRPr="00C16723">
              <w:rPr>
                <w:rFonts w:asciiTheme="majorHAnsi" w:hAnsiTheme="majorHAnsi" w:cstheme="majorHAnsi"/>
              </w:rPr>
              <w:t>transcribers</w:t>
            </w:r>
            <w:proofErr w:type="gramEnd"/>
            <w:r w:rsidRPr="00C16723">
              <w:rPr>
                <w:rFonts w:asciiTheme="majorHAnsi" w:hAnsiTheme="majorHAnsi" w:cstheme="majorHAnsi"/>
              </w:rPr>
              <w:t xml:space="preserve"> and they stay motivated and </w:t>
            </w:r>
            <w:r w:rsidRPr="00C16723">
              <w:rPr>
                <w:rFonts w:asciiTheme="majorHAnsi" w:hAnsiTheme="majorHAnsi" w:cstheme="majorHAnsi"/>
              </w:rPr>
              <w:lastRenderedPageBreak/>
              <w:t>engaged</w:t>
            </w:r>
          </w:p>
        </w:tc>
        <w:tc>
          <w:tcPr>
            <w:tcW w:w="946" w:type="dxa"/>
          </w:tcPr>
          <w:p w14:paraId="35363BDB" w14:textId="31FAF06D" w:rsidR="00BF33FA" w:rsidRPr="00C16723" w:rsidRDefault="008D53A0" w:rsidP="00C16723">
            <w:pPr>
              <w:widowControl w:val="0"/>
              <w:spacing w:line="360" w:lineRule="auto"/>
              <w:rPr>
                <w:rFonts w:asciiTheme="majorHAnsi" w:hAnsiTheme="majorHAnsi" w:cstheme="majorHAnsi"/>
              </w:rPr>
            </w:pPr>
            <w:r w:rsidRPr="00C16723">
              <w:rPr>
                <w:rFonts w:asciiTheme="majorHAnsi" w:hAnsiTheme="majorHAnsi" w:cstheme="majorHAnsi"/>
              </w:rPr>
              <w:lastRenderedPageBreak/>
              <w:t>S</w:t>
            </w:r>
          </w:p>
        </w:tc>
        <w:tc>
          <w:tcPr>
            <w:tcW w:w="946" w:type="dxa"/>
          </w:tcPr>
          <w:p w14:paraId="54260365" w14:textId="11DF6C9C" w:rsidR="00BF33FA" w:rsidRPr="00C16723" w:rsidRDefault="00E0615A"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CF1C016" w14:textId="43566188" w:rsidR="00BF33FA" w:rsidRPr="00C16723" w:rsidRDefault="00E0615A"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4BC370A4" w14:textId="7A557132" w:rsidTr="004857C5">
        <w:tc>
          <w:tcPr>
            <w:tcW w:w="474" w:type="dxa"/>
            <w:shd w:val="clear" w:color="auto" w:fill="auto"/>
            <w:tcMar>
              <w:top w:w="100" w:type="dxa"/>
              <w:left w:w="100" w:type="dxa"/>
              <w:bottom w:w="100" w:type="dxa"/>
              <w:right w:w="100" w:type="dxa"/>
            </w:tcMar>
          </w:tcPr>
          <w:p w14:paraId="2D02E651"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34A6C2B" w14:textId="2BEC710F"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a project leader/digitisation co-ordinator, I would like to be able to easily compare how different users perform over time and on different collections.</w:t>
            </w:r>
          </w:p>
        </w:tc>
        <w:tc>
          <w:tcPr>
            <w:tcW w:w="946" w:type="dxa"/>
          </w:tcPr>
          <w:p w14:paraId="3924970C" w14:textId="30D583AE"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521DE093" w14:textId="5B571026" w:rsidR="00BF33FA" w:rsidRPr="00C16723" w:rsidRDefault="0083677B" w:rsidP="00C16723">
            <w:pPr>
              <w:widowControl w:val="0"/>
              <w:spacing w:line="360" w:lineRule="auto"/>
              <w:rPr>
                <w:rFonts w:asciiTheme="majorHAnsi" w:hAnsiTheme="majorHAnsi" w:cstheme="majorHAnsi"/>
              </w:rPr>
            </w:pPr>
            <w:r w:rsidRPr="00C16723">
              <w:rPr>
                <w:rFonts w:asciiTheme="majorHAnsi" w:hAnsiTheme="majorHAnsi" w:cstheme="majorHAnsi"/>
              </w:rPr>
              <w:t>1, 2</w:t>
            </w:r>
          </w:p>
        </w:tc>
        <w:tc>
          <w:tcPr>
            <w:tcW w:w="1115" w:type="dxa"/>
          </w:tcPr>
          <w:p w14:paraId="3AE47FC1" w14:textId="3613678F" w:rsidR="00BF33FA" w:rsidRPr="00C16723" w:rsidRDefault="0083677B"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72F261C9" w14:textId="6E3F4CE3" w:rsidTr="004857C5">
        <w:tc>
          <w:tcPr>
            <w:tcW w:w="474" w:type="dxa"/>
            <w:shd w:val="clear" w:color="auto" w:fill="auto"/>
            <w:tcMar>
              <w:top w:w="100" w:type="dxa"/>
              <w:left w:w="100" w:type="dxa"/>
              <w:bottom w:w="100" w:type="dxa"/>
              <w:right w:w="100" w:type="dxa"/>
            </w:tcMar>
          </w:tcPr>
          <w:p w14:paraId="23C50FC8"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59FB3B14" w14:textId="1107235F" w:rsidR="00BF33FA" w:rsidRPr="00C16723" w:rsidRDefault="00064B3D" w:rsidP="00C16723">
            <w:pPr>
              <w:widowControl w:val="0"/>
              <w:spacing w:line="360" w:lineRule="auto"/>
              <w:rPr>
                <w:rFonts w:asciiTheme="majorHAnsi" w:hAnsiTheme="majorHAnsi" w:cstheme="majorHAnsi"/>
              </w:rPr>
            </w:pPr>
            <w:r w:rsidRPr="00C16723">
              <w:rPr>
                <w:rFonts w:asciiTheme="majorHAnsi" w:hAnsiTheme="majorHAnsi" w:cstheme="majorHAnsi"/>
              </w:rPr>
              <w:t>It should be necessary to log into the UI</w:t>
            </w:r>
            <w:r w:rsidR="007824C3" w:rsidRPr="00C16723">
              <w:rPr>
                <w:rFonts w:asciiTheme="majorHAnsi" w:hAnsiTheme="majorHAnsi" w:cstheme="majorHAnsi"/>
              </w:rPr>
              <w:t xml:space="preserve"> and the projects are restricted to </w:t>
            </w:r>
            <w:r w:rsidRPr="00C16723">
              <w:rPr>
                <w:rFonts w:asciiTheme="majorHAnsi" w:hAnsiTheme="majorHAnsi" w:cstheme="majorHAnsi"/>
              </w:rPr>
              <w:t xml:space="preserve">specific </w:t>
            </w:r>
            <w:del w:id="134" w:author="Bhupjit Singh" w:date="2024-10-16T20:41:00Z" w16du:dateUtc="2024-10-16T18:41:00Z">
              <w:r w:rsidRPr="00C16723" w:rsidDel="005774C5">
                <w:rPr>
                  <w:rFonts w:asciiTheme="majorHAnsi" w:hAnsiTheme="majorHAnsi" w:cstheme="majorHAnsi"/>
                </w:rPr>
                <w:delText xml:space="preserve">to </w:delText>
              </w:r>
            </w:del>
            <w:r w:rsidR="007824C3" w:rsidRPr="00C16723">
              <w:rPr>
                <w:rFonts w:asciiTheme="majorHAnsi" w:hAnsiTheme="majorHAnsi" w:cstheme="majorHAnsi"/>
              </w:rPr>
              <w:t xml:space="preserve">authorised </w:t>
            </w:r>
            <w:r w:rsidRPr="00C16723">
              <w:rPr>
                <w:rFonts w:asciiTheme="majorHAnsi" w:hAnsiTheme="majorHAnsi" w:cstheme="majorHAnsi"/>
              </w:rPr>
              <w:t>users</w:t>
            </w:r>
          </w:p>
        </w:tc>
        <w:tc>
          <w:tcPr>
            <w:tcW w:w="946" w:type="dxa"/>
          </w:tcPr>
          <w:p w14:paraId="16165CCA" w14:textId="5B997627"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033565B4" w14:textId="29569481"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D7599C7" w14:textId="798BE6A3"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01D5E884" w14:textId="5F3B7E0C" w:rsidTr="004857C5">
        <w:tc>
          <w:tcPr>
            <w:tcW w:w="474" w:type="dxa"/>
            <w:shd w:val="clear" w:color="auto" w:fill="auto"/>
            <w:tcMar>
              <w:top w:w="100" w:type="dxa"/>
              <w:left w:w="100" w:type="dxa"/>
              <w:bottom w:w="100" w:type="dxa"/>
              <w:right w:w="100" w:type="dxa"/>
            </w:tcMar>
          </w:tcPr>
          <w:p w14:paraId="06D11613"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F5D175A" w14:textId="77777777" w:rsidR="00BF33FA" w:rsidRDefault="00BF33FA" w:rsidP="00C16723">
            <w:pPr>
              <w:widowControl w:val="0"/>
              <w:spacing w:line="360" w:lineRule="auto"/>
              <w:rPr>
                <w:ins w:id="135" w:author="Bhupjit Singh" w:date="2024-10-16T20:41:00Z" w16du:dateUtc="2024-10-16T18:41:00Z"/>
                <w:rFonts w:asciiTheme="majorHAnsi" w:hAnsiTheme="majorHAnsi" w:cstheme="majorHAnsi"/>
              </w:rPr>
            </w:pPr>
            <w:r w:rsidRPr="00C16723">
              <w:rPr>
                <w:rFonts w:asciiTheme="majorHAnsi" w:hAnsiTheme="majorHAnsi" w:cstheme="majorHAnsi"/>
              </w:rPr>
              <w:t>As a project manager, I would like software that can be used from any computer with internet access, so we can expand and test different types of users based in a variety of locations</w:t>
            </w:r>
            <w:ins w:id="136" w:author="Bhupjit Singh" w:date="2024-10-16T20:41:00Z" w16du:dateUtc="2024-10-16T18:41:00Z">
              <w:r w:rsidR="005774C5">
                <w:rPr>
                  <w:rFonts w:asciiTheme="majorHAnsi" w:hAnsiTheme="majorHAnsi" w:cstheme="majorHAnsi"/>
                </w:rPr>
                <w:t>.</w:t>
              </w:r>
            </w:ins>
          </w:p>
          <w:p w14:paraId="1E487DB8" w14:textId="24169C25" w:rsidR="005774C5" w:rsidRPr="00C16723" w:rsidRDefault="005774C5" w:rsidP="00C16723">
            <w:pPr>
              <w:widowControl w:val="0"/>
              <w:spacing w:line="360" w:lineRule="auto"/>
              <w:rPr>
                <w:rFonts w:asciiTheme="majorHAnsi" w:hAnsiTheme="majorHAnsi" w:cstheme="majorHAnsi"/>
              </w:rPr>
            </w:pPr>
            <w:ins w:id="137" w:author="Bhupjit Singh" w:date="2024-10-16T20:41:00Z" w16du:dateUtc="2024-10-16T18:41:00Z">
              <w:r>
                <w:rPr>
                  <w:rFonts w:asciiTheme="majorHAnsi" w:hAnsiTheme="majorHAnsi" w:cstheme="majorHAnsi"/>
                </w:rPr>
                <w:t xml:space="preserve">As IT Lead, I would like the platform to be mobile friendly </w:t>
              </w:r>
            </w:ins>
            <w:ins w:id="138" w:author="Bhupjit Singh" w:date="2024-10-16T20:42:00Z" w16du:dateUtc="2024-10-16T18:42:00Z">
              <w:r>
                <w:rPr>
                  <w:rFonts w:asciiTheme="majorHAnsi" w:hAnsiTheme="majorHAnsi" w:cstheme="majorHAnsi"/>
                </w:rPr>
                <w:t xml:space="preserve">or have </w:t>
              </w:r>
              <w:proofErr w:type="gramStart"/>
              <w:r>
                <w:rPr>
                  <w:rFonts w:asciiTheme="majorHAnsi" w:hAnsiTheme="majorHAnsi" w:cstheme="majorHAnsi"/>
                </w:rPr>
                <w:t>an</w:t>
              </w:r>
              <w:proofErr w:type="gramEnd"/>
              <w:r>
                <w:rPr>
                  <w:rFonts w:asciiTheme="majorHAnsi" w:hAnsiTheme="majorHAnsi" w:cstheme="majorHAnsi"/>
                </w:rPr>
                <w:t xml:space="preserve"> corresponding app for easier access.</w:t>
              </w:r>
            </w:ins>
          </w:p>
        </w:tc>
        <w:tc>
          <w:tcPr>
            <w:tcW w:w="946" w:type="dxa"/>
          </w:tcPr>
          <w:p w14:paraId="5E0BB2C4" w14:textId="32246E39"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0AAE0162" w14:textId="3AA53C6D"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2</w:t>
            </w:r>
          </w:p>
        </w:tc>
        <w:tc>
          <w:tcPr>
            <w:tcW w:w="1115" w:type="dxa"/>
          </w:tcPr>
          <w:p w14:paraId="085F6A67" w14:textId="700BF285"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047B9DE7" w14:textId="559B0585" w:rsidTr="004857C5">
        <w:tc>
          <w:tcPr>
            <w:tcW w:w="474" w:type="dxa"/>
            <w:shd w:val="clear" w:color="auto" w:fill="auto"/>
            <w:tcMar>
              <w:top w:w="100" w:type="dxa"/>
              <w:left w:w="100" w:type="dxa"/>
              <w:bottom w:w="100" w:type="dxa"/>
              <w:right w:w="100" w:type="dxa"/>
            </w:tcMar>
          </w:tcPr>
          <w:p w14:paraId="0645C53B"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DAC2188" w14:textId="1F1BDBB8"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project manager, I would like digitisers to be able to continue to transcribe even when the internet is not accessible so there are no bottlenecks due to periods of downtime</w:t>
            </w:r>
          </w:p>
        </w:tc>
        <w:tc>
          <w:tcPr>
            <w:tcW w:w="946" w:type="dxa"/>
          </w:tcPr>
          <w:p w14:paraId="0F8F389D" w14:textId="49A03EA6" w:rsidR="00BF33FA" w:rsidRPr="00C16723" w:rsidRDefault="00C816FD"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5F185DAB" w14:textId="7D8CAAAA" w:rsidR="00BF33FA" w:rsidRPr="00C16723" w:rsidRDefault="00E52529" w:rsidP="00C16723">
            <w:pPr>
              <w:widowControl w:val="0"/>
              <w:spacing w:line="360" w:lineRule="auto"/>
              <w:rPr>
                <w:rFonts w:asciiTheme="majorHAnsi" w:hAnsiTheme="majorHAnsi" w:cstheme="majorHAnsi"/>
              </w:rPr>
            </w:pPr>
            <w:r w:rsidRPr="00C16723">
              <w:rPr>
                <w:rFonts w:asciiTheme="majorHAnsi" w:hAnsiTheme="majorHAnsi" w:cstheme="majorHAnsi"/>
              </w:rPr>
              <w:t>1</w:t>
            </w:r>
            <w:r w:rsidR="00260D73" w:rsidRPr="00C16723">
              <w:rPr>
                <w:rFonts w:asciiTheme="majorHAnsi" w:hAnsiTheme="majorHAnsi" w:cstheme="majorHAnsi"/>
              </w:rPr>
              <w:t xml:space="preserve"> TBC</w:t>
            </w:r>
          </w:p>
        </w:tc>
        <w:tc>
          <w:tcPr>
            <w:tcW w:w="1115" w:type="dxa"/>
          </w:tcPr>
          <w:p w14:paraId="372F9470" w14:textId="7D62BF09" w:rsidR="00BF33FA" w:rsidRPr="00C16723" w:rsidRDefault="00E52529"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583CBC" w:rsidRPr="00C16723" w14:paraId="6BD753BB" w14:textId="77777777" w:rsidTr="004857C5">
        <w:trPr>
          <w:ins w:id="139" w:author="Bhupjit Singh" w:date="2024-10-16T20:45:00Z"/>
        </w:trPr>
        <w:tc>
          <w:tcPr>
            <w:tcW w:w="474" w:type="dxa"/>
            <w:shd w:val="clear" w:color="auto" w:fill="auto"/>
            <w:tcMar>
              <w:top w:w="100" w:type="dxa"/>
              <w:left w:w="100" w:type="dxa"/>
              <w:bottom w:w="100" w:type="dxa"/>
              <w:right w:w="100" w:type="dxa"/>
            </w:tcMar>
          </w:tcPr>
          <w:p w14:paraId="1040D702" w14:textId="77777777" w:rsidR="00583CBC" w:rsidRPr="00C16723" w:rsidRDefault="00583CBC" w:rsidP="00C16723">
            <w:pPr>
              <w:widowControl w:val="0"/>
              <w:pBdr>
                <w:top w:val="nil"/>
                <w:left w:val="nil"/>
                <w:bottom w:val="nil"/>
                <w:right w:val="nil"/>
                <w:between w:val="nil"/>
              </w:pBdr>
              <w:spacing w:line="360" w:lineRule="auto"/>
              <w:rPr>
                <w:ins w:id="140" w:author="Bhupjit Singh" w:date="2024-10-16T20:45:00Z" w16du:dateUtc="2024-10-16T18:45:00Z"/>
                <w:rFonts w:asciiTheme="majorHAnsi" w:hAnsiTheme="majorHAnsi" w:cstheme="majorHAnsi"/>
              </w:rPr>
            </w:pPr>
          </w:p>
        </w:tc>
        <w:tc>
          <w:tcPr>
            <w:tcW w:w="5880" w:type="dxa"/>
            <w:shd w:val="clear" w:color="auto" w:fill="auto"/>
            <w:tcMar>
              <w:top w:w="100" w:type="dxa"/>
              <w:left w:w="100" w:type="dxa"/>
              <w:bottom w:w="100" w:type="dxa"/>
              <w:right w:w="100" w:type="dxa"/>
            </w:tcMar>
          </w:tcPr>
          <w:p w14:paraId="22851BBB" w14:textId="073E3184" w:rsidR="00583CBC" w:rsidRPr="00C16723" w:rsidRDefault="00583CBC" w:rsidP="00C16723">
            <w:pPr>
              <w:widowControl w:val="0"/>
              <w:spacing w:line="360" w:lineRule="auto"/>
              <w:rPr>
                <w:ins w:id="141" w:author="Bhupjit Singh" w:date="2024-10-16T20:45:00Z" w16du:dateUtc="2024-10-16T18:45:00Z"/>
                <w:rFonts w:asciiTheme="majorHAnsi" w:hAnsiTheme="majorHAnsi" w:cstheme="majorHAnsi"/>
              </w:rPr>
            </w:pPr>
            <w:ins w:id="142" w:author="Bhupjit Singh" w:date="2024-10-16T20:45:00Z" w16du:dateUtc="2024-10-16T18:45:00Z">
              <w:r>
                <w:rPr>
                  <w:rFonts w:asciiTheme="majorHAnsi" w:hAnsiTheme="majorHAnsi" w:cstheme="majorHAnsi"/>
                </w:rPr>
                <w:t>As IT Lead, I would want the data ingestion and data extraction from the platform to b</w:t>
              </w:r>
            </w:ins>
            <w:ins w:id="143" w:author="Bhupjit Singh" w:date="2024-10-16T20:46:00Z" w16du:dateUtc="2024-10-16T18:46:00Z">
              <w:r>
                <w:rPr>
                  <w:rFonts w:asciiTheme="majorHAnsi" w:hAnsiTheme="majorHAnsi" w:cstheme="majorHAnsi"/>
                </w:rPr>
                <w:t>e flexible and in various formats to facilitate easy integration with other systems.</w:t>
              </w:r>
            </w:ins>
          </w:p>
        </w:tc>
        <w:tc>
          <w:tcPr>
            <w:tcW w:w="946" w:type="dxa"/>
          </w:tcPr>
          <w:p w14:paraId="67858AA8" w14:textId="77777777" w:rsidR="00583CBC" w:rsidRPr="00C16723" w:rsidRDefault="00583CBC" w:rsidP="00C16723">
            <w:pPr>
              <w:widowControl w:val="0"/>
              <w:spacing w:line="360" w:lineRule="auto"/>
              <w:rPr>
                <w:ins w:id="144" w:author="Bhupjit Singh" w:date="2024-10-16T20:45:00Z" w16du:dateUtc="2024-10-16T18:45:00Z"/>
                <w:rFonts w:asciiTheme="majorHAnsi" w:hAnsiTheme="majorHAnsi" w:cstheme="majorHAnsi"/>
              </w:rPr>
            </w:pPr>
          </w:p>
        </w:tc>
        <w:tc>
          <w:tcPr>
            <w:tcW w:w="946" w:type="dxa"/>
          </w:tcPr>
          <w:p w14:paraId="092531F1" w14:textId="77777777" w:rsidR="00583CBC" w:rsidRPr="00C16723" w:rsidRDefault="00583CBC" w:rsidP="00C16723">
            <w:pPr>
              <w:widowControl w:val="0"/>
              <w:spacing w:line="360" w:lineRule="auto"/>
              <w:rPr>
                <w:ins w:id="145" w:author="Bhupjit Singh" w:date="2024-10-16T20:45:00Z" w16du:dateUtc="2024-10-16T18:45:00Z"/>
                <w:rFonts w:asciiTheme="majorHAnsi" w:hAnsiTheme="majorHAnsi" w:cstheme="majorHAnsi"/>
              </w:rPr>
            </w:pPr>
          </w:p>
        </w:tc>
        <w:tc>
          <w:tcPr>
            <w:tcW w:w="1115" w:type="dxa"/>
          </w:tcPr>
          <w:p w14:paraId="72F99508" w14:textId="77777777" w:rsidR="00583CBC" w:rsidRPr="00C16723" w:rsidRDefault="00583CBC" w:rsidP="00C16723">
            <w:pPr>
              <w:widowControl w:val="0"/>
              <w:spacing w:line="360" w:lineRule="auto"/>
              <w:rPr>
                <w:ins w:id="146" w:author="Bhupjit Singh" w:date="2024-10-16T20:45:00Z" w16du:dateUtc="2024-10-16T18:45:00Z"/>
                <w:rFonts w:asciiTheme="majorHAnsi" w:hAnsiTheme="majorHAnsi" w:cstheme="majorHAnsi"/>
              </w:rPr>
            </w:pPr>
          </w:p>
        </w:tc>
      </w:tr>
      <w:tr w:rsidR="009E6749" w:rsidRPr="00C16723" w14:paraId="48CB9054" w14:textId="77777777" w:rsidTr="004857C5">
        <w:trPr>
          <w:ins w:id="147" w:author="Bhupjit Singh" w:date="2024-10-16T20:42:00Z"/>
        </w:trPr>
        <w:tc>
          <w:tcPr>
            <w:tcW w:w="474" w:type="dxa"/>
            <w:shd w:val="clear" w:color="auto" w:fill="auto"/>
            <w:tcMar>
              <w:top w:w="100" w:type="dxa"/>
              <w:left w:w="100" w:type="dxa"/>
              <w:bottom w:w="100" w:type="dxa"/>
              <w:right w:w="100" w:type="dxa"/>
            </w:tcMar>
          </w:tcPr>
          <w:p w14:paraId="7D03E65B" w14:textId="77777777" w:rsidR="009E6749" w:rsidRPr="00C16723" w:rsidRDefault="009E6749" w:rsidP="00C16723">
            <w:pPr>
              <w:widowControl w:val="0"/>
              <w:pBdr>
                <w:top w:val="nil"/>
                <w:left w:val="nil"/>
                <w:bottom w:val="nil"/>
                <w:right w:val="nil"/>
                <w:between w:val="nil"/>
              </w:pBdr>
              <w:spacing w:line="360" w:lineRule="auto"/>
              <w:rPr>
                <w:ins w:id="148" w:author="Bhupjit Singh" w:date="2024-10-16T20:42:00Z" w16du:dateUtc="2024-10-16T18:42:00Z"/>
                <w:rFonts w:asciiTheme="majorHAnsi" w:hAnsiTheme="majorHAnsi" w:cstheme="majorHAnsi"/>
              </w:rPr>
            </w:pPr>
          </w:p>
        </w:tc>
        <w:tc>
          <w:tcPr>
            <w:tcW w:w="5880" w:type="dxa"/>
            <w:shd w:val="clear" w:color="auto" w:fill="auto"/>
            <w:tcMar>
              <w:top w:w="100" w:type="dxa"/>
              <w:left w:w="100" w:type="dxa"/>
              <w:bottom w:w="100" w:type="dxa"/>
              <w:right w:w="100" w:type="dxa"/>
            </w:tcMar>
          </w:tcPr>
          <w:p w14:paraId="19A93D07" w14:textId="27EC7D46" w:rsidR="009E6749" w:rsidRPr="00C16723" w:rsidRDefault="009E6749" w:rsidP="00C16723">
            <w:pPr>
              <w:widowControl w:val="0"/>
              <w:spacing w:line="360" w:lineRule="auto"/>
              <w:rPr>
                <w:ins w:id="149" w:author="Bhupjit Singh" w:date="2024-10-16T20:42:00Z" w16du:dateUtc="2024-10-16T18:42:00Z"/>
                <w:rFonts w:asciiTheme="majorHAnsi" w:hAnsiTheme="majorHAnsi" w:cstheme="majorHAnsi"/>
              </w:rPr>
            </w:pPr>
            <w:ins w:id="150" w:author="Bhupjit Singh" w:date="2024-10-16T20:42:00Z" w16du:dateUtc="2024-10-16T18:42:00Z">
              <w:r>
                <w:rPr>
                  <w:rFonts w:asciiTheme="majorHAnsi" w:hAnsiTheme="majorHAnsi" w:cstheme="majorHAnsi"/>
                </w:rPr>
                <w:t>As IT Lead, I would like the copyri</w:t>
              </w:r>
            </w:ins>
            <w:ins w:id="151" w:author="Bhupjit Singh" w:date="2024-10-16T20:43:00Z" w16du:dateUtc="2024-10-16T18:43:00Z">
              <w:r>
                <w:rPr>
                  <w:rFonts w:asciiTheme="majorHAnsi" w:hAnsiTheme="majorHAnsi" w:cstheme="majorHAnsi"/>
                </w:rPr>
                <w:t xml:space="preserve">ght, Data license mentioned in the </w:t>
              </w:r>
              <w:proofErr w:type="gramStart"/>
              <w:r>
                <w:rPr>
                  <w:rFonts w:asciiTheme="majorHAnsi" w:hAnsiTheme="majorHAnsi" w:cstheme="majorHAnsi"/>
                </w:rPr>
                <w:t>platformed</w:t>
              </w:r>
              <w:proofErr w:type="gramEnd"/>
              <w:r>
                <w:rPr>
                  <w:rFonts w:asciiTheme="majorHAnsi" w:hAnsiTheme="majorHAnsi" w:cstheme="majorHAnsi"/>
                </w:rPr>
                <w:t xml:space="preserve"> and policies established to adhere to them. For example, T</w:t>
              </w:r>
            </w:ins>
            <w:ins w:id="152" w:author="Bhupjit Singh" w:date="2024-10-16T20:44:00Z" w16du:dateUtc="2024-10-16T18:44:00Z">
              <w:r>
                <w:rPr>
                  <w:rFonts w:asciiTheme="majorHAnsi" w:hAnsiTheme="majorHAnsi" w:cstheme="majorHAnsi"/>
                </w:rPr>
                <w:t>erms and condition, setting page for users to give permissions etc.</w:t>
              </w:r>
            </w:ins>
          </w:p>
        </w:tc>
        <w:tc>
          <w:tcPr>
            <w:tcW w:w="946" w:type="dxa"/>
          </w:tcPr>
          <w:p w14:paraId="0C96F4B6" w14:textId="77777777" w:rsidR="009E6749" w:rsidRPr="00C16723" w:rsidRDefault="009E6749" w:rsidP="00C16723">
            <w:pPr>
              <w:widowControl w:val="0"/>
              <w:spacing w:line="360" w:lineRule="auto"/>
              <w:rPr>
                <w:ins w:id="153" w:author="Bhupjit Singh" w:date="2024-10-16T20:42:00Z" w16du:dateUtc="2024-10-16T18:42:00Z"/>
                <w:rFonts w:asciiTheme="majorHAnsi" w:hAnsiTheme="majorHAnsi" w:cstheme="majorHAnsi"/>
              </w:rPr>
            </w:pPr>
          </w:p>
        </w:tc>
        <w:tc>
          <w:tcPr>
            <w:tcW w:w="946" w:type="dxa"/>
          </w:tcPr>
          <w:p w14:paraId="1636A251" w14:textId="77777777" w:rsidR="009E6749" w:rsidRPr="00C16723" w:rsidRDefault="009E6749" w:rsidP="00C16723">
            <w:pPr>
              <w:widowControl w:val="0"/>
              <w:spacing w:line="360" w:lineRule="auto"/>
              <w:rPr>
                <w:ins w:id="154" w:author="Bhupjit Singh" w:date="2024-10-16T20:42:00Z" w16du:dateUtc="2024-10-16T18:42:00Z"/>
                <w:rFonts w:asciiTheme="majorHAnsi" w:hAnsiTheme="majorHAnsi" w:cstheme="majorHAnsi"/>
              </w:rPr>
            </w:pPr>
          </w:p>
        </w:tc>
        <w:tc>
          <w:tcPr>
            <w:tcW w:w="1115" w:type="dxa"/>
          </w:tcPr>
          <w:p w14:paraId="48FDB9BE" w14:textId="77777777" w:rsidR="009E6749" w:rsidRPr="00C16723" w:rsidRDefault="009E6749" w:rsidP="00C16723">
            <w:pPr>
              <w:widowControl w:val="0"/>
              <w:spacing w:line="360" w:lineRule="auto"/>
              <w:rPr>
                <w:ins w:id="155" w:author="Bhupjit Singh" w:date="2024-10-16T20:42:00Z" w16du:dateUtc="2024-10-16T18:42:00Z"/>
                <w:rFonts w:asciiTheme="majorHAnsi" w:hAnsiTheme="majorHAnsi" w:cstheme="majorHAnsi"/>
              </w:rPr>
            </w:pPr>
          </w:p>
        </w:tc>
      </w:tr>
      <w:tr w:rsidR="005774C5" w:rsidRPr="00C16723" w14:paraId="1F78767E" w14:textId="77777777" w:rsidTr="004857C5">
        <w:trPr>
          <w:ins w:id="156" w:author="Bhupjit Singh" w:date="2024-10-16T20:39:00Z"/>
        </w:trPr>
        <w:tc>
          <w:tcPr>
            <w:tcW w:w="474" w:type="dxa"/>
            <w:shd w:val="clear" w:color="auto" w:fill="auto"/>
            <w:tcMar>
              <w:top w:w="100" w:type="dxa"/>
              <w:left w:w="100" w:type="dxa"/>
              <w:bottom w:w="100" w:type="dxa"/>
              <w:right w:w="100" w:type="dxa"/>
            </w:tcMar>
          </w:tcPr>
          <w:p w14:paraId="5DCE0352" w14:textId="77777777" w:rsidR="005774C5" w:rsidRPr="00C16723" w:rsidRDefault="005774C5" w:rsidP="00C16723">
            <w:pPr>
              <w:widowControl w:val="0"/>
              <w:pBdr>
                <w:top w:val="nil"/>
                <w:left w:val="nil"/>
                <w:bottom w:val="nil"/>
                <w:right w:val="nil"/>
                <w:between w:val="nil"/>
              </w:pBdr>
              <w:spacing w:line="360" w:lineRule="auto"/>
              <w:rPr>
                <w:ins w:id="157" w:author="Bhupjit Singh" w:date="2024-10-16T20:39:00Z" w16du:dateUtc="2024-10-16T18:39:00Z"/>
                <w:rFonts w:asciiTheme="majorHAnsi" w:hAnsiTheme="majorHAnsi" w:cstheme="majorHAnsi"/>
              </w:rPr>
            </w:pPr>
          </w:p>
        </w:tc>
        <w:tc>
          <w:tcPr>
            <w:tcW w:w="5880" w:type="dxa"/>
            <w:shd w:val="clear" w:color="auto" w:fill="auto"/>
            <w:tcMar>
              <w:top w:w="100" w:type="dxa"/>
              <w:left w:w="100" w:type="dxa"/>
              <w:bottom w:w="100" w:type="dxa"/>
              <w:right w:w="100" w:type="dxa"/>
            </w:tcMar>
          </w:tcPr>
          <w:p w14:paraId="436253E1" w14:textId="43C912D8" w:rsidR="005774C5" w:rsidRPr="00C16723" w:rsidRDefault="005774C5" w:rsidP="00C16723">
            <w:pPr>
              <w:widowControl w:val="0"/>
              <w:spacing w:line="360" w:lineRule="auto"/>
              <w:rPr>
                <w:ins w:id="158" w:author="Bhupjit Singh" w:date="2024-10-16T20:39:00Z" w16du:dateUtc="2024-10-16T18:39:00Z"/>
                <w:rFonts w:asciiTheme="majorHAnsi" w:hAnsiTheme="majorHAnsi" w:cstheme="majorHAnsi"/>
              </w:rPr>
            </w:pPr>
            <w:ins w:id="159" w:author="Bhupjit Singh" w:date="2024-10-16T20:39:00Z" w16du:dateUtc="2024-10-16T18:39:00Z">
              <w:r>
                <w:rPr>
                  <w:rFonts w:asciiTheme="majorHAnsi" w:hAnsiTheme="majorHAnsi" w:cstheme="majorHAnsi"/>
                </w:rPr>
                <w:t>As I</w:t>
              </w:r>
            </w:ins>
            <w:ins w:id="160" w:author="Bhupjit Singh" w:date="2024-10-16T20:40:00Z" w16du:dateUtc="2024-10-16T18:40:00Z">
              <w:r>
                <w:rPr>
                  <w:rFonts w:asciiTheme="majorHAnsi" w:hAnsiTheme="majorHAnsi" w:cstheme="majorHAnsi"/>
                </w:rPr>
                <w:t xml:space="preserve">T Lead, I would want the data recording to be done in </w:t>
              </w:r>
              <w:proofErr w:type="spellStart"/>
              <w:r>
                <w:rPr>
                  <w:rFonts w:asciiTheme="majorHAnsi" w:hAnsiTheme="majorHAnsi" w:cstheme="majorHAnsi"/>
                </w:rPr>
                <w:t>consulatation</w:t>
              </w:r>
              <w:proofErr w:type="spellEnd"/>
              <w:r>
                <w:rPr>
                  <w:rFonts w:asciiTheme="majorHAnsi" w:hAnsiTheme="majorHAnsi" w:cstheme="majorHAnsi"/>
                </w:rPr>
                <w:t xml:space="preserve"> with and AI/ML expert to help us capture the data in a way that can be later fed to </w:t>
              </w:r>
              <w:proofErr w:type="gramStart"/>
              <w:r>
                <w:rPr>
                  <w:rFonts w:asciiTheme="majorHAnsi" w:hAnsiTheme="majorHAnsi" w:cstheme="majorHAnsi"/>
                </w:rPr>
                <w:t>a</w:t>
              </w:r>
              <w:proofErr w:type="gramEnd"/>
              <w:r>
                <w:rPr>
                  <w:rFonts w:asciiTheme="majorHAnsi" w:hAnsiTheme="majorHAnsi" w:cstheme="majorHAnsi"/>
                </w:rPr>
                <w:t xml:space="preserve"> AI model.</w:t>
              </w:r>
            </w:ins>
          </w:p>
        </w:tc>
        <w:tc>
          <w:tcPr>
            <w:tcW w:w="946" w:type="dxa"/>
          </w:tcPr>
          <w:p w14:paraId="2E38B894" w14:textId="77777777" w:rsidR="005774C5" w:rsidRPr="00C16723" w:rsidRDefault="005774C5" w:rsidP="00C16723">
            <w:pPr>
              <w:widowControl w:val="0"/>
              <w:spacing w:line="360" w:lineRule="auto"/>
              <w:rPr>
                <w:ins w:id="161" w:author="Bhupjit Singh" w:date="2024-10-16T20:39:00Z" w16du:dateUtc="2024-10-16T18:39:00Z"/>
                <w:rFonts w:asciiTheme="majorHAnsi" w:hAnsiTheme="majorHAnsi" w:cstheme="majorHAnsi"/>
              </w:rPr>
            </w:pPr>
          </w:p>
        </w:tc>
        <w:tc>
          <w:tcPr>
            <w:tcW w:w="946" w:type="dxa"/>
          </w:tcPr>
          <w:p w14:paraId="510DD770" w14:textId="77777777" w:rsidR="005774C5" w:rsidRPr="00C16723" w:rsidRDefault="005774C5" w:rsidP="00C16723">
            <w:pPr>
              <w:widowControl w:val="0"/>
              <w:spacing w:line="360" w:lineRule="auto"/>
              <w:rPr>
                <w:ins w:id="162" w:author="Bhupjit Singh" w:date="2024-10-16T20:39:00Z" w16du:dateUtc="2024-10-16T18:39:00Z"/>
                <w:rFonts w:asciiTheme="majorHAnsi" w:hAnsiTheme="majorHAnsi" w:cstheme="majorHAnsi"/>
              </w:rPr>
            </w:pPr>
          </w:p>
        </w:tc>
        <w:tc>
          <w:tcPr>
            <w:tcW w:w="1115" w:type="dxa"/>
          </w:tcPr>
          <w:p w14:paraId="1B0EBD14" w14:textId="77777777" w:rsidR="005774C5" w:rsidRPr="00C16723" w:rsidRDefault="005774C5" w:rsidP="00C16723">
            <w:pPr>
              <w:widowControl w:val="0"/>
              <w:spacing w:line="360" w:lineRule="auto"/>
              <w:rPr>
                <w:ins w:id="163" w:author="Bhupjit Singh" w:date="2024-10-16T20:39:00Z" w16du:dateUtc="2024-10-16T18:39:00Z"/>
                <w:rFonts w:asciiTheme="majorHAnsi" w:hAnsiTheme="majorHAnsi" w:cstheme="majorHAnsi"/>
              </w:rPr>
            </w:pPr>
          </w:p>
        </w:tc>
      </w:tr>
      <w:tr w:rsidR="00CB2C3D" w:rsidRPr="00C16723" w14:paraId="59B2DA8B" w14:textId="77777777" w:rsidTr="004857C5">
        <w:trPr>
          <w:ins w:id="164" w:author="Bhupjit Singh" w:date="2024-10-16T20:36:00Z"/>
        </w:trPr>
        <w:tc>
          <w:tcPr>
            <w:tcW w:w="474" w:type="dxa"/>
            <w:shd w:val="clear" w:color="auto" w:fill="auto"/>
            <w:tcMar>
              <w:top w:w="100" w:type="dxa"/>
              <w:left w:w="100" w:type="dxa"/>
              <w:bottom w:w="100" w:type="dxa"/>
              <w:right w:w="100" w:type="dxa"/>
            </w:tcMar>
          </w:tcPr>
          <w:p w14:paraId="01EB9025" w14:textId="77777777" w:rsidR="00CB2C3D" w:rsidRPr="00C16723" w:rsidRDefault="00CB2C3D" w:rsidP="00C16723">
            <w:pPr>
              <w:widowControl w:val="0"/>
              <w:pBdr>
                <w:top w:val="nil"/>
                <w:left w:val="nil"/>
                <w:bottom w:val="nil"/>
                <w:right w:val="nil"/>
                <w:between w:val="nil"/>
              </w:pBdr>
              <w:spacing w:line="360" w:lineRule="auto"/>
              <w:rPr>
                <w:ins w:id="165" w:author="Bhupjit Singh" w:date="2024-10-16T20:36:00Z" w16du:dateUtc="2024-10-16T18:36:00Z"/>
                <w:rFonts w:asciiTheme="majorHAnsi" w:hAnsiTheme="majorHAnsi" w:cstheme="majorHAnsi"/>
              </w:rPr>
            </w:pPr>
          </w:p>
        </w:tc>
        <w:tc>
          <w:tcPr>
            <w:tcW w:w="5880" w:type="dxa"/>
            <w:shd w:val="clear" w:color="auto" w:fill="auto"/>
            <w:tcMar>
              <w:top w:w="100" w:type="dxa"/>
              <w:left w:w="100" w:type="dxa"/>
              <w:bottom w:w="100" w:type="dxa"/>
              <w:right w:w="100" w:type="dxa"/>
            </w:tcMar>
          </w:tcPr>
          <w:p w14:paraId="45059A9B" w14:textId="6F4ADEE0" w:rsidR="00CB2C3D" w:rsidRPr="00C16723" w:rsidRDefault="00CB2C3D" w:rsidP="00C16723">
            <w:pPr>
              <w:widowControl w:val="0"/>
              <w:spacing w:line="360" w:lineRule="auto"/>
              <w:rPr>
                <w:ins w:id="166" w:author="Bhupjit Singh" w:date="2024-10-16T20:36:00Z" w16du:dateUtc="2024-10-16T18:36:00Z"/>
                <w:rFonts w:asciiTheme="majorHAnsi" w:hAnsiTheme="majorHAnsi" w:cstheme="majorHAnsi"/>
              </w:rPr>
            </w:pPr>
            <w:ins w:id="167" w:author="Bhupjit Singh" w:date="2024-10-16T20:36:00Z" w16du:dateUtc="2024-10-16T18:36:00Z">
              <w:r>
                <w:rPr>
                  <w:rFonts w:asciiTheme="majorHAnsi" w:hAnsiTheme="majorHAnsi" w:cstheme="majorHAnsi"/>
                </w:rPr>
                <w:t xml:space="preserve">As IT Lead, I would </w:t>
              </w:r>
            </w:ins>
            <w:ins w:id="168" w:author="Bhupjit Singh" w:date="2024-10-16T20:37:00Z" w16du:dateUtc="2024-10-16T18:37:00Z">
              <w:r>
                <w:rPr>
                  <w:rFonts w:asciiTheme="majorHAnsi" w:hAnsiTheme="majorHAnsi" w:cstheme="majorHAnsi"/>
                </w:rPr>
                <w:t xml:space="preserve">want to have the possibility to add more fields and give them labels, </w:t>
              </w:r>
              <w:r w:rsidR="005774C5">
                <w:rPr>
                  <w:rFonts w:asciiTheme="majorHAnsi" w:hAnsiTheme="majorHAnsi" w:cstheme="majorHAnsi"/>
                </w:rPr>
                <w:t xml:space="preserve">split fields depending on collections and provide a way to club fields in case that is required to </w:t>
              </w:r>
            </w:ins>
            <w:ins w:id="169" w:author="Bhupjit Singh" w:date="2024-10-16T20:38:00Z" w16du:dateUtc="2024-10-16T18:38:00Z">
              <w:r w:rsidR="005774C5">
                <w:rPr>
                  <w:rFonts w:asciiTheme="majorHAnsi" w:hAnsiTheme="majorHAnsi" w:cstheme="majorHAnsi"/>
                </w:rPr>
                <w:t>send the data to Specify.</w:t>
              </w:r>
            </w:ins>
          </w:p>
        </w:tc>
        <w:tc>
          <w:tcPr>
            <w:tcW w:w="946" w:type="dxa"/>
          </w:tcPr>
          <w:p w14:paraId="03090AE0" w14:textId="77777777" w:rsidR="00CB2C3D" w:rsidRPr="00C16723" w:rsidRDefault="00CB2C3D" w:rsidP="00C16723">
            <w:pPr>
              <w:widowControl w:val="0"/>
              <w:spacing w:line="360" w:lineRule="auto"/>
              <w:rPr>
                <w:ins w:id="170" w:author="Bhupjit Singh" w:date="2024-10-16T20:36:00Z" w16du:dateUtc="2024-10-16T18:36:00Z"/>
                <w:rFonts w:asciiTheme="majorHAnsi" w:hAnsiTheme="majorHAnsi" w:cstheme="majorHAnsi"/>
              </w:rPr>
            </w:pPr>
          </w:p>
        </w:tc>
        <w:tc>
          <w:tcPr>
            <w:tcW w:w="946" w:type="dxa"/>
          </w:tcPr>
          <w:p w14:paraId="0CF2E056" w14:textId="77777777" w:rsidR="00CB2C3D" w:rsidRPr="00C16723" w:rsidRDefault="00CB2C3D" w:rsidP="00C16723">
            <w:pPr>
              <w:widowControl w:val="0"/>
              <w:spacing w:line="360" w:lineRule="auto"/>
              <w:rPr>
                <w:ins w:id="171" w:author="Bhupjit Singh" w:date="2024-10-16T20:36:00Z" w16du:dateUtc="2024-10-16T18:36:00Z"/>
                <w:rFonts w:asciiTheme="majorHAnsi" w:hAnsiTheme="majorHAnsi" w:cstheme="majorHAnsi"/>
              </w:rPr>
            </w:pPr>
          </w:p>
        </w:tc>
        <w:tc>
          <w:tcPr>
            <w:tcW w:w="1115" w:type="dxa"/>
          </w:tcPr>
          <w:p w14:paraId="5C94F61F" w14:textId="77777777" w:rsidR="00CB2C3D" w:rsidRPr="00C16723" w:rsidRDefault="00CB2C3D" w:rsidP="00C16723">
            <w:pPr>
              <w:widowControl w:val="0"/>
              <w:spacing w:line="360" w:lineRule="auto"/>
              <w:rPr>
                <w:ins w:id="172" w:author="Bhupjit Singh" w:date="2024-10-16T20:36:00Z" w16du:dateUtc="2024-10-16T18:36:00Z"/>
                <w:rFonts w:asciiTheme="majorHAnsi" w:hAnsiTheme="majorHAnsi" w:cstheme="majorHAnsi"/>
              </w:rPr>
            </w:pPr>
          </w:p>
        </w:tc>
      </w:tr>
    </w:tbl>
    <w:p w14:paraId="009E44DA" w14:textId="77777777" w:rsidR="00A712E5" w:rsidRPr="00C16723" w:rsidRDefault="00A712E5" w:rsidP="00C16723">
      <w:pPr>
        <w:spacing w:line="360" w:lineRule="auto"/>
        <w:rPr>
          <w:rFonts w:asciiTheme="majorHAnsi" w:hAnsiTheme="majorHAnsi" w:cstheme="majorHAnsi"/>
        </w:rPr>
      </w:pPr>
    </w:p>
    <w:p w14:paraId="6981BEC1" w14:textId="5E4C8FF7" w:rsidR="006902F0" w:rsidRPr="00C16723" w:rsidRDefault="00692C0C" w:rsidP="00C16723">
      <w:pPr>
        <w:spacing w:line="360" w:lineRule="auto"/>
        <w:rPr>
          <w:rFonts w:asciiTheme="majorHAnsi" w:hAnsiTheme="majorHAnsi" w:cstheme="majorHAnsi"/>
        </w:rPr>
      </w:pPr>
      <w:r w:rsidRPr="00C16723">
        <w:rPr>
          <w:rFonts w:asciiTheme="majorHAnsi" w:hAnsiTheme="majorHAnsi" w:cstheme="majorHAnsi"/>
        </w:rPr>
        <w:lastRenderedPageBreak/>
        <w:t xml:space="preserve">* </w:t>
      </w:r>
      <w:r w:rsidR="00C00018" w:rsidRPr="00C16723">
        <w:rPr>
          <w:rFonts w:asciiTheme="majorHAnsi" w:hAnsiTheme="majorHAnsi" w:cstheme="majorHAnsi"/>
        </w:rPr>
        <w:t xml:space="preserve">Initially we will look at consensus/automatic validation and evaluate that via wider discussions. We will make further decisions based on that evaluation. </w:t>
      </w:r>
    </w:p>
    <w:p w14:paraId="4A523D7C" w14:textId="77777777" w:rsidR="00046241" w:rsidRPr="00C16723" w:rsidRDefault="00046241" w:rsidP="00C16723">
      <w:pPr>
        <w:spacing w:line="360" w:lineRule="auto"/>
        <w:rPr>
          <w:rFonts w:asciiTheme="majorHAnsi" w:hAnsiTheme="majorHAnsi" w:cstheme="majorHAnsi"/>
        </w:rPr>
      </w:pPr>
    </w:p>
    <w:p w14:paraId="6F03D12E" w14:textId="2B164EF4" w:rsidR="00BE2DC5" w:rsidRPr="00C16723" w:rsidRDefault="00FB1032"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2. Business requirements</w:t>
      </w:r>
    </w:p>
    <w:p w14:paraId="7E0B9697" w14:textId="2B5CD78C" w:rsidR="0079759A" w:rsidRDefault="00111F64" w:rsidP="00C16723">
      <w:pPr>
        <w:spacing w:line="360" w:lineRule="auto"/>
        <w:rPr>
          <w:rFonts w:asciiTheme="majorHAnsi" w:hAnsiTheme="majorHAnsi" w:cstheme="majorHAnsi"/>
        </w:rPr>
      </w:pPr>
      <w:r w:rsidRPr="00C16723">
        <w:rPr>
          <w:rFonts w:asciiTheme="majorHAnsi" w:hAnsiTheme="majorHAnsi" w:cstheme="majorHAnsi"/>
        </w:rPr>
        <w:t xml:space="preserve">There should be no restrictions or conflicts </w:t>
      </w:r>
      <w:proofErr w:type="gramStart"/>
      <w:r w:rsidRPr="00C16723">
        <w:rPr>
          <w:rFonts w:asciiTheme="majorHAnsi" w:hAnsiTheme="majorHAnsi" w:cstheme="majorHAnsi"/>
        </w:rPr>
        <w:t>as a result of</w:t>
      </w:r>
      <w:proofErr w:type="gramEnd"/>
      <w:r w:rsidRPr="00C16723">
        <w:rPr>
          <w:rFonts w:asciiTheme="majorHAnsi" w:hAnsiTheme="majorHAnsi" w:cstheme="majorHAnsi"/>
        </w:rPr>
        <w:t xml:space="preserve"> DaSSCo using, adapting, distributing and promoting</w:t>
      </w:r>
      <w:r w:rsidR="00221096" w:rsidRPr="00C16723">
        <w:rPr>
          <w:rFonts w:asciiTheme="majorHAnsi" w:hAnsiTheme="majorHAnsi" w:cstheme="majorHAnsi"/>
        </w:rPr>
        <w:t xml:space="preserve"> the software and it should be released under an open licence.</w:t>
      </w:r>
    </w:p>
    <w:p w14:paraId="339DF67C" w14:textId="77777777" w:rsidR="00C16723" w:rsidRPr="00C16723" w:rsidRDefault="00C16723" w:rsidP="00C16723">
      <w:pPr>
        <w:spacing w:line="360" w:lineRule="auto"/>
        <w:rPr>
          <w:rFonts w:asciiTheme="majorHAnsi" w:hAnsiTheme="majorHAnsi" w:cstheme="majorHAnsi"/>
        </w:rPr>
      </w:pPr>
    </w:p>
    <w:p w14:paraId="6D7E6767" w14:textId="3A4C0378" w:rsidR="001D7287" w:rsidRPr="00C16723" w:rsidRDefault="001D7287" w:rsidP="00C16723">
      <w:pPr>
        <w:spacing w:line="360" w:lineRule="auto"/>
        <w:rPr>
          <w:rFonts w:asciiTheme="majorHAnsi" w:hAnsiTheme="majorHAnsi" w:cstheme="majorHAnsi"/>
        </w:rPr>
      </w:pPr>
      <w:r w:rsidRPr="00C16723">
        <w:rPr>
          <w:rFonts w:asciiTheme="majorHAnsi" w:hAnsiTheme="majorHAnsi" w:cstheme="majorHAnsi"/>
        </w:rPr>
        <w:t xml:space="preserve">V1 should be operational by </w:t>
      </w:r>
      <w:r w:rsidR="00D507E8" w:rsidRPr="00C16723">
        <w:rPr>
          <w:rFonts w:asciiTheme="majorHAnsi" w:hAnsiTheme="majorHAnsi" w:cstheme="majorHAnsi"/>
        </w:rPr>
        <w:t>November 2024 at the latest</w:t>
      </w:r>
      <w:r w:rsidR="00124621" w:rsidRPr="00C16723">
        <w:rPr>
          <w:rFonts w:asciiTheme="majorHAnsi" w:hAnsiTheme="majorHAnsi" w:cstheme="majorHAnsi"/>
        </w:rPr>
        <w:t xml:space="preserve"> </w:t>
      </w:r>
      <w:proofErr w:type="gramStart"/>
      <w:r w:rsidR="00124621" w:rsidRPr="00C16723">
        <w:rPr>
          <w:rFonts w:asciiTheme="majorHAnsi" w:hAnsiTheme="majorHAnsi" w:cstheme="majorHAnsi"/>
        </w:rPr>
        <w:t>in order to</w:t>
      </w:r>
      <w:proofErr w:type="gramEnd"/>
      <w:r w:rsidR="00124621" w:rsidRPr="00C16723">
        <w:rPr>
          <w:rFonts w:asciiTheme="majorHAnsi" w:hAnsiTheme="majorHAnsi" w:cstheme="majorHAnsi"/>
        </w:rPr>
        <w:t xml:space="preserve"> meet the needs of the Dung Beetle Project.</w:t>
      </w:r>
    </w:p>
    <w:p w14:paraId="437F3ED4" w14:textId="77777777" w:rsidR="00221096" w:rsidRPr="00C16723" w:rsidRDefault="00221096" w:rsidP="00C16723">
      <w:pPr>
        <w:spacing w:line="360" w:lineRule="auto"/>
        <w:rPr>
          <w:rFonts w:asciiTheme="majorHAnsi" w:hAnsiTheme="majorHAnsi" w:cstheme="majorHAnsi"/>
        </w:rPr>
      </w:pPr>
    </w:p>
    <w:p w14:paraId="6F03D12F" w14:textId="679979D8" w:rsidR="00BE2DC5" w:rsidRPr="00C16723" w:rsidRDefault="00FB1032" w:rsidP="00C16723">
      <w:pPr>
        <w:pStyle w:val="Heading1"/>
        <w:spacing w:before="0" w:line="360" w:lineRule="auto"/>
        <w:rPr>
          <w:rFonts w:asciiTheme="majorHAnsi" w:hAnsiTheme="majorHAnsi" w:cstheme="majorHAnsi"/>
          <w:b/>
          <w:bCs/>
          <w:sz w:val="22"/>
          <w:szCs w:val="22"/>
        </w:rPr>
      </w:pPr>
      <w:bookmarkStart w:id="173" w:name="_Toc169081564"/>
      <w:r w:rsidRPr="00C16723">
        <w:rPr>
          <w:rFonts w:asciiTheme="majorHAnsi" w:hAnsiTheme="majorHAnsi" w:cstheme="majorHAnsi"/>
          <w:b/>
          <w:bCs/>
          <w:sz w:val="22"/>
          <w:szCs w:val="22"/>
        </w:rPr>
        <w:t>3</w:t>
      </w:r>
      <w:r w:rsidR="004C4C75" w:rsidRPr="00C16723">
        <w:rPr>
          <w:rFonts w:asciiTheme="majorHAnsi" w:hAnsiTheme="majorHAnsi" w:cstheme="majorHAnsi"/>
          <w:b/>
          <w:bCs/>
          <w:sz w:val="22"/>
          <w:szCs w:val="22"/>
        </w:rPr>
        <w:t>. Functional requirements</w:t>
      </w:r>
      <w:bookmarkEnd w:id="173"/>
      <w:r w:rsidR="004A5219" w:rsidRPr="00C16723">
        <w:rPr>
          <w:rFonts w:asciiTheme="majorHAnsi" w:hAnsiTheme="majorHAnsi" w:cstheme="majorHAnsi"/>
          <w:b/>
          <w:bCs/>
          <w:sz w:val="22"/>
          <w:szCs w:val="22"/>
        </w:rPr>
        <w:t xml:space="preserve"> for </w:t>
      </w:r>
      <w:r w:rsidR="00274541" w:rsidRPr="00C16723">
        <w:rPr>
          <w:rFonts w:asciiTheme="majorHAnsi" w:hAnsiTheme="majorHAnsi" w:cstheme="majorHAnsi"/>
          <w:b/>
          <w:bCs/>
          <w:sz w:val="22"/>
          <w:szCs w:val="22"/>
        </w:rPr>
        <w:t>v1</w:t>
      </w: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
        <w:gridCol w:w="8814"/>
      </w:tblGrid>
      <w:tr w:rsidR="00784CE5" w:rsidRPr="00C16723" w14:paraId="1D7EDEEB" w14:textId="2DA66AA9" w:rsidTr="00DD71E9">
        <w:tc>
          <w:tcPr>
            <w:tcW w:w="547" w:type="dxa"/>
            <w:shd w:val="clear" w:color="auto" w:fill="auto"/>
            <w:tcMar>
              <w:top w:w="100" w:type="dxa"/>
              <w:left w:w="100" w:type="dxa"/>
              <w:bottom w:w="100" w:type="dxa"/>
              <w:right w:w="100" w:type="dxa"/>
            </w:tcMar>
          </w:tcPr>
          <w:p w14:paraId="4F08EECB" w14:textId="0BCDCE19"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8814" w:type="dxa"/>
            <w:shd w:val="clear" w:color="auto" w:fill="auto"/>
            <w:tcMar>
              <w:top w:w="100" w:type="dxa"/>
              <w:left w:w="100" w:type="dxa"/>
              <w:bottom w:w="100" w:type="dxa"/>
              <w:right w:w="100" w:type="dxa"/>
            </w:tcMar>
          </w:tcPr>
          <w:p w14:paraId="24BDB96A" w14:textId="688B4EA8" w:rsidR="00784CE5" w:rsidRPr="00C16723" w:rsidRDefault="00784CE5" w:rsidP="004963C6">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Requirement</w:t>
            </w:r>
          </w:p>
        </w:tc>
      </w:tr>
      <w:tr w:rsidR="00784CE5" w:rsidRPr="00C16723" w14:paraId="540E856A" w14:textId="36A87EDF" w:rsidTr="00DD71E9">
        <w:tc>
          <w:tcPr>
            <w:tcW w:w="547" w:type="dxa"/>
            <w:shd w:val="clear" w:color="auto" w:fill="auto"/>
            <w:tcMar>
              <w:top w:w="100" w:type="dxa"/>
              <w:left w:w="100" w:type="dxa"/>
              <w:bottom w:w="100" w:type="dxa"/>
              <w:right w:w="100" w:type="dxa"/>
            </w:tcMar>
          </w:tcPr>
          <w:p w14:paraId="2ECF461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5FA148D" w14:textId="77777777" w:rsidR="00784CE5" w:rsidRDefault="00784CE5" w:rsidP="004963C6">
            <w:pPr>
              <w:spacing w:line="360" w:lineRule="auto"/>
              <w:rPr>
                <w:ins w:id="174" w:author="Bhupjit Singh" w:date="2024-10-16T22:24:00Z" w16du:dateUtc="2024-10-16T20:24:00Z"/>
                <w:rFonts w:ascii="Calibri" w:hAnsi="Calibri" w:cs="Calibri"/>
              </w:rPr>
            </w:pPr>
            <w:r w:rsidRPr="004066DF">
              <w:rPr>
                <w:rFonts w:ascii="Calibri" w:hAnsi="Calibri" w:cs="Calibri"/>
              </w:rPr>
              <w:t xml:space="preserve">The </w:t>
            </w:r>
            <w:r>
              <w:rPr>
                <w:rFonts w:ascii="Calibri" w:hAnsi="Calibri" w:cs="Calibri"/>
              </w:rPr>
              <w:t>transcription platform can be used</w:t>
            </w:r>
            <w:r w:rsidRPr="004066DF">
              <w:rPr>
                <w:rFonts w:ascii="Calibri" w:hAnsi="Calibri" w:cs="Calibri"/>
              </w:rPr>
              <w:t xml:space="preserve"> by multiple institutions and collections (and collection types)</w:t>
            </w:r>
            <w:ins w:id="175" w:author="Bhupjit Singh" w:date="2024-10-16T20:45:00Z" w16du:dateUtc="2024-10-16T18:45:00Z">
              <w:r w:rsidR="00583CBC">
                <w:rPr>
                  <w:rFonts w:ascii="Calibri" w:hAnsi="Calibri" w:cs="Calibri"/>
                </w:rPr>
                <w:t>.</w:t>
              </w:r>
            </w:ins>
            <w:ins w:id="176" w:author="Bhupjit Singh" w:date="2024-10-16T22:24:00Z" w16du:dateUtc="2024-10-16T20:24:00Z">
              <w:r w:rsidR="005D760E">
                <w:rPr>
                  <w:rFonts w:ascii="Calibri" w:hAnsi="Calibri" w:cs="Calibri"/>
                </w:rPr>
                <w:t xml:space="preserve"> </w:t>
              </w:r>
            </w:ins>
          </w:p>
          <w:p w14:paraId="60C0807F" w14:textId="09410724" w:rsidR="005D760E" w:rsidRPr="001508CD" w:rsidRDefault="005D760E" w:rsidP="004963C6">
            <w:pPr>
              <w:spacing w:line="360" w:lineRule="auto"/>
              <w:rPr>
                <w:rFonts w:ascii="Calibri" w:hAnsi="Calibri" w:cs="Calibri"/>
              </w:rPr>
            </w:pPr>
            <w:ins w:id="177" w:author="Bhupjit Singh" w:date="2024-10-16T22:24:00Z" w16du:dateUtc="2024-10-16T20:24:00Z">
              <w:r>
                <w:rPr>
                  <w:rFonts w:ascii="Calibri" w:hAnsi="Calibri" w:cs="Calibri"/>
                </w:rPr>
                <w:t xml:space="preserve">That means being able to conform </w:t>
              </w:r>
              <w:r w:rsidR="00714D59">
                <w:rPr>
                  <w:rFonts w:ascii="Calibri" w:hAnsi="Calibri" w:cs="Calibri"/>
                </w:rPr>
                <w:t xml:space="preserve">their data to </w:t>
              </w:r>
            </w:ins>
            <w:ins w:id="178" w:author="Bhupjit Singh" w:date="2024-10-16T22:25:00Z" w16du:dateUtc="2024-10-16T20:25:00Z">
              <w:r w:rsidR="00714D59">
                <w:rPr>
                  <w:rFonts w:ascii="Calibri" w:hAnsi="Calibri" w:cs="Calibri"/>
                </w:rPr>
                <w:t>platform to be able to input/output? the data into the platform.</w:t>
              </w:r>
            </w:ins>
          </w:p>
        </w:tc>
      </w:tr>
      <w:tr w:rsidR="00784CE5" w:rsidRPr="00C16723" w14:paraId="310BA49A" w14:textId="52479582" w:rsidTr="00DD71E9">
        <w:tc>
          <w:tcPr>
            <w:tcW w:w="547" w:type="dxa"/>
            <w:shd w:val="clear" w:color="auto" w:fill="auto"/>
            <w:tcMar>
              <w:top w:w="100" w:type="dxa"/>
              <w:left w:w="100" w:type="dxa"/>
              <w:bottom w:w="100" w:type="dxa"/>
              <w:right w:w="100" w:type="dxa"/>
            </w:tcMar>
          </w:tcPr>
          <w:p w14:paraId="0AA2EB2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724277D" w14:textId="2619D87B" w:rsidR="00784CE5" w:rsidRPr="00C16723" w:rsidRDefault="00784CE5"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Object (specimen) r</w:t>
            </w:r>
            <w:r w:rsidRPr="004066DF">
              <w:rPr>
                <w:rFonts w:ascii="Calibri" w:hAnsi="Calibri" w:cs="Calibri"/>
              </w:rPr>
              <w:t>ecords for transcribing can be grouped into projects</w:t>
            </w:r>
            <w:ins w:id="179" w:author="Bhupjit Singh" w:date="2024-10-16T22:26:00Z" w16du:dateUtc="2024-10-16T20:26:00Z">
              <w:r w:rsidR="00714D59">
                <w:rPr>
                  <w:rFonts w:ascii="Calibri" w:hAnsi="Calibri" w:cs="Calibri"/>
                </w:rPr>
                <w:t xml:space="preserve">. Based </w:t>
              </w:r>
              <w:proofErr w:type="gramStart"/>
              <w:r w:rsidR="00714D59">
                <w:rPr>
                  <w:rFonts w:ascii="Calibri" w:hAnsi="Calibri" w:cs="Calibri"/>
                </w:rPr>
                <w:t>on ?grouped</w:t>
              </w:r>
              <w:proofErr w:type="gramEnd"/>
              <w:r w:rsidR="00714D59">
                <w:rPr>
                  <w:rFonts w:ascii="Calibri" w:hAnsi="Calibri" w:cs="Calibri"/>
                </w:rPr>
                <w:t xml:space="preserve"> </w:t>
              </w:r>
              <w:proofErr w:type="spellStart"/>
              <w:r w:rsidR="00714D59">
                <w:rPr>
                  <w:rFonts w:ascii="Calibri" w:hAnsi="Calibri" w:cs="Calibri"/>
                </w:rPr>
                <w:t>hin</w:t>
              </w:r>
              <w:proofErr w:type="spellEnd"/>
              <w:r w:rsidR="00714D59">
                <w:rPr>
                  <w:rFonts w:ascii="Calibri" w:hAnsi="Calibri" w:cs="Calibri"/>
                </w:rPr>
                <w:t xml:space="preserve"> a </w:t>
              </w:r>
              <w:proofErr w:type="spellStart"/>
              <w:r w:rsidR="00714D59">
                <w:rPr>
                  <w:rFonts w:ascii="Calibri" w:hAnsi="Calibri" w:cs="Calibri"/>
                </w:rPr>
                <w:t>heriarchy</w:t>
              </w:r>
              <w:proofErr w:type="spellEnd"/>
              <w:r w:rsidR="00714D59">
                <w:rPr>
                  <w:rFonts w:ascii="Calibri" w:hAnsi="Calibri" w:cs="Calibri"/>
                </w:rPr>
                <w:t xml:space="preserve"> ?</w:t>
              </w:r>
            </w:ins>
          </w:p>
        </w:tc>
      </w:tr>
      <w:tr w:rsidR="00784CE5" w:rsidRPr="00C16723" w14:paraId="2D5A6208" w14:textId="3E78FC09" w:rsidTr="00DD71E9">
        <w:tc>
          <w:tcPr>
            <w:tcW w:w="547" w:type="dxa"/>
            <w:shd w:val="clear" w:color="auto" w:fill="auto"/>
            <w:tcMar>
              <w:top w:w="100" w:type="dxa"/>
              <w:left w:w="100" w:type="dxa"/>
              <w:bottom w:w="100" w:type="dxa"/>
              <w:right w:w="100" w:type="dxa"/>
            </w:tcMar>
          </w:tcPr>
          <w:p w14:paraId="26B678A5"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13F1D78" w14:textId="5FAC361D" w:rsidR="00784CE5" w:rsidRPr="004C6831" w:rsidRDefault="00D92942" w:rsidP="004963C6">
            <w:pPr>
              <w:spacing w:line="360" w:lineRule="auto"/>
              <w:rPr>
                <w:rFonts w:ascii="Calibri" w:hAnsi="Calibri" w:cs="Calibri"/>
              </w:rPr>
            </w:pPr>
            <w:r w:rsidRPr="004066DF">
              <w:rPr>
                <w:rFonts w:ascii="Calibri" w:hAnsi="Calibri" w:cs="Calibri"/>
              </w:rPr>
              <w:t>Projects can be different sizes</w:t>
            </w:r>
            <w:r>
              <w:rPr>
                <w:rFonts w:ascii="Calibri" w:hAnsi="Calibri" w:cs="Calibri"/>
              </w:rPr>
              <w:t xml:space="preserve"> (made up of different numbers of object records for transcribing)</w:t>
            </w:r>
            <w:ins w:id="180" w:author="Bhupjit Singh" w:date="2024-10-16T22:27:00Z" w16du:dateUtc="2024-10-16T20:27:00Z">
              <w:r w:rsidR="00714D59">
                <w:rPr>
                  <w:rFonts w:ascii="Calibri" w:hAnsi="Calibri" w:cs="Calibri"/>
                </w:rPr>
                <w:t>, should it be possible to add/remove more object records to these groups</w:t>
              </w:r>
            </w:ins>
            <w:ins w:id="181" w:author="Bhupjit Singh" w:date="2024-10-16T22:28:00Z" w16du:dateUtc="2024-10-16T20:28:00Z">
              <w:r w:rsidR="00714D59">
                <w:rPr>
                  <w:rFonts w:ascii="Calibri" w:hAnsi="Calibri" w:cs="Calibri"/>
                </w:rPr>
                <w:t xml:space="preserve">, should this be </w:t>
              </w:r>
              <w:proofErr w:type="spellStart"/>
              <w:r w:rsidR="00714D59">
                <w:rPr>
                  <w:rFonts w:ascii="Calibri" w:hAnsi="Calibri" w:cs="Calibri"/>
                </w:rPr>
                <w:t>userbased</w:t>
              </w:r>
              <w:proofErr w:type="spellEnd"/>
              <w:r w:rsidR="00714D59">
                <w:rPr>
                  <w:rFonts w:ascii="Calibri" w:hAnsi="Calibri" w:cs="Calibri"/>
                </w:rPr>
                <w:t>?</w:t>
              </w:r>
            </w:ins>
          </w:p>
        </w:tc>
      </w:tr>
      <w:tr w:rsidR="00784CE5" w:rsidRPr="00C16723" w14:paraId="2D6B250C" w14:textId="1677282F" w:rsidTr="00DD71E9">
        <w:tc>
          <w:tcPr>
            <w:tcW w:w="547" w:type="dxa"/>
            <w:shd w:val="clear" w:color="auto" w:fill="auto"/>
            <w:tcMar>
              <w:top w:w="100" w:type="dxa"/>
              <w:left w:w="100" w:type="dxa"/>
              <w:bottom w:w="100" w:type="dxa"/>
              <w:right w:w="100" w:type="dxa"/>
            </w:tcMar>
          </w:tcPr>
          <w:p w14:paraId="445217F2"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C6D6FEA" w14:textId="4D9D66B9" w:rsidR="00784CE5" w:rsidRPr="004C6831" w:rsidRDefault="00D92942" w:rsidP="004963C6">
            <w:pPr>
              <w:spacing w:line="360" w:lineRule="auto"/>
              <w:rPr>
                <w:rFonts w:ascii="Calibri" w:hAnsi="Calibri" w:cs="Calibri"/>
              </w:rPr>
            </w:pPr>
            <w:r w:rsidRPr="004066DF">
              <w:rPr>
                <w:rFonts w:ascii="Calibri" w:hAnsi="Calibri" w:cs="Calibri"/>
              </w:rPr>
              <w:t>Multiple projects can be available at any time</w:t>
            </w:r>
            <w:r>
              <w:rPr>
                <w:rFonts w:ascii="Calibri" w:hAnsi="Calibri" w:cs="Calibri"/>
              </w:rPr>
              <w:t xml:space="preserve"> on the transcription platform</w:t>
            </w:r>
            <w:ins w:id="182" w:author="Bhupjit Singh" w:date="2024-10-16T22:28:00Z" w16du:dateUtc="2024-10-16T20:28:00Z">
              <w:r w:rsidR="00714D59">
                <w:rPr>
                  <w:rFonts w:ascii="Calibri" w:hAnsi="Calibri" w:cs="Calibri"/>
                </w:rPr>
                <w:t xml:space="preserve"> per user?</w:t>
              </w:r>
            </w:ins>
          </w:p>
        </w:tc>
      </w:tr>
      <w:tr w:rsidR="00784CE5" w:rsidRPr="00C16723" w14:paraId="7596ED6D" w14:textId="79057FC7" w:rsidTr="00DD71E9">
        <w:tc>
          <w:tcPr>
            <w:tcW w:w="547" w:type="dxa"/>
            <w:shd w:val="clear" w:color="auto" w:fill="auto"/>
            <w:tcMar>
              <w:top w:w="100" w:type="dxa"/>
              <w:left w:w="100" w:type="dxa"/>
              <w:bottom w:w="100" w:type="dxa"/>
              <w:right w:w="100" w:type="dxa"/>
            </w:tcMar>
          </w:tcPr>
          <w:p w14:paraId="58874722"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8C0C01D" w14:textId="5932782C" w:rsidR="00784CE5" w:rsidRPr="00C16723" w:rsidRDefault="00D92942" w:rsidP="004963C6">
            <w:pPr>
              <w:spacing w:line="360" w:lineRule="auto"/>
              <w:rPr>
                <w:rFonts w:asciiTheme="majorHAnsi" w:hAnsiTheme="majorHAnsi" w:cstheme="majorHAnsi"/>
              </w:rPr>
            </w:pPr>
            <w:r w:rsidRPr="004066DF">
              <w:rPr>
                <w:rFonts w:ascii="Calibri" w:hAnsi="Calibri" w:cs="Calibri"/>
              </w:rPr>
              <w:t>It is possible to specify which fields appear in the UI for individual projects</w:t>
            </w:r>
            <w:r>
              <w:rPr>
                <w:rFonts w:ascii="Calibri" w:hAnsi="Calibri" w:cs="Calibri"/>
              </w:rPr>
              <w:t xml:space="preserve"> by an administrator or project owner</w:t>
            </w:r>
          </w:p>
        </w:tc>
      </w:tr>
      <w:tr w:rsidR="00784CE5" w:rsidRPr="00C16723" w14:paraId="562CAA9E" w14:textId="05B6A764" w:rsidTr="00DD71E9">
        <w:tc>
          <w:tcPr>
            <w:tcW w:w="547" w:type="dxa"/>
            <w:shd w:val="clear" w:color="auto" w:fill="auto"/>
            <w:tcMar>
              <w:top w:w="100" w:type="dxa"/>
              <w:left w:w="100" w:type="dxa"/>
              <w:bottom w:w="100" w:type="dxa"/>
              <w:right w:w="100" w:type="dxa"/>
            </w:tcMar>
          </w:tcPr>
          <w:p w14:paraId="2BA32B78"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DC769A5" w14:textId="436DD965" w:rsidR="00784CE5" w:rsidRPr="00C16723" w:rsidRDefault="00D92942" w:rsidP="004963C6">
            <w:pPr>
              <w:spacing w:line="360" w:lineRule="auto"/>
              <w:rPr>
                <w:rFonts w:asciiTheme="majorHAnsi" w:hAnsiTheme="majorHAnsi" w:cstheme="majorHAnsi"/>
              </w:rPr>
            </w:pPr>
            <w:commentRangeStart w:id="183"/>
            <w:r w:rsidRPr="005A4262">
              <w:rPr>
                <w:rFonts w:ascii="Calibri" w:hAnsi="Calibri" w:cs="Calibri"/>
              </w:rPr>
              <w:t xml:space="preserve">There should be a one to many (and possible to have a many to one, but less common) relationship between </w:t>
            </w:r>
            <w:r>
              <w:rPr>
                <w:rFonts w:ascii="Calibri" w:hAnsi="Calibri" w:cs="Calibri"/>
              </w:rPr>
              <w:t>non-object</w:t>
            </w:r>
            <w:r w:rsidRPr="005A4262">
              <w:rPr>
                <w:rFonts w:ascii="Calibri" w:hAnsi="Calibri" w:cs="Calibri"/>
              </w:rPr>
              <w:t xml:space="preserve"> records </w:t>
            </w:r>
            <w:r>
              <w:rPr>
                <w:rFonts w:ascii="Calibri" w:hAnsi="Calibri" w:cs="Calibri"/>
              </w:rPr>
              <w:t xml:space="preserve">(e.g., localities) </w:t>
            </w:r>
            <w:r w:rsidRPr="005A4262">
              <w:rPr>
                <w:rFonts w:ascii="Calibri" w:hAnsi="Calibri" w:cs="Calibri"/>
              </w:rPr>
              <w:t>and object records (should not be one to one)</w:t>
            </w:r>
            <w:commentRangeEnd w:id="183"/>
            <w:r w:rsidR="00714D59">
              <w:rPr>
                <w:rStyle w:val="CommentReference"/>
              </w:rPr>
              <w:commentReference w:id="183"/>
            </w:r>
          </w:p>
        </w:tc>
      </w:tr>
      <w:tr w:rsidR="004C6831" w:rsidRPr="00C16723" w14:paraId="769DF21A" w14:textId="77777777" w:rsidTr="00DD71E9">
        <w:tc>
          <w:tcPr>
            <w:tcW w:w="547" w:type="dxa"/>
            <w:shd w:val="clear" w:color="auto" w:fill="auto"/>
            <w:tcMar>
              <w:top w:w="100" w:type="dxa"/>
              <w:left w:w="100" w:type="dxa"/>
              <w:bottom w:w="100" w:type="dxa"/>
              <w:right w:w="100" w:type="dxa"/>
            </w:tcMar>
          </w:tcPr>
          <w:p w14:paraId="23F2998C" w14:textId="77777777" w:rsidR="004C6831" w:rsidRPr="00C16723" w:rsidRDefault="004C6831"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CF964D4" w14:textId="129546CE" w:rsidR="004C6831" w:rsidRPr="005A4262" w:rsidRDefault="004C6831" w:rsidP="004963C6">
            <w:pPr>
              <w:spacing w:line="360" w:lineRule="auto"/>
              <w:rPr>
                <w:rFonts w:ascii="Calibri" w:hAnsi="Calibri" w:cs="Calibri"/>
              </w:rPr>
            </w:pPr>
            <w:r w:rsidRPr="004066DF">
              <w:rPr>
                <w:rFonts w:ascii="Calibri" w:hAnsi="Calibri" w:cs="Calibri"/>
              </w:rPr>
              <w:t>It is possible for administrators to easily add projects to the platform and specify what fields to show</w:t>
            </w:r>
          </w:p>
        </w:tc>
      </w:tr>
      <w:tr w:rsidR="00784CE5" w:rsidRPr="00C16723" w14:paraId="6DACD05F" w14:textId="3EC99472" w:rsidTr="00DD71E9">
        <w:tc>
          <w:tcPr>
            <w:tcW w:w="547" w:type="dxa"/>
            <w:shd w:val="clear" w:color="auto" w:fill="auto"/>
            <w:tcMar>
              <w:top w:w="100" w:type="dxa"/>
              <w:left w:w="100" w:type="dxa"/>
              <w:bottom w:w="100" w:type="dxa"/>
              <w:right w:w="100" w:type="dxa"/>
            </w:tcMar>
          </w:tcPr>
          <w:p w14:paraId="35C70F3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309F632F" w14:textId="2740C815" w:rsidR="00784CE5" w:rsidRPr="00C16723" w:rsidRDefault="00B75A19" w:rsidP="004963C6">
            <w:pPr>
              <w:spacing w:line="360" w:lineRule="auto"/>
              <w:rPr>
                <w:rFonts w:asciiTheme="majorHAnsi" w:hAnsiTheme="majorHAnsi" w:cstheme="majorHAnsi"/>
                <w:color w:val="FF0000"/>
              </w:rPr>
            </w:pPr>
            <w:r w:rsidRPr="004066DF">
              <w:rPr>
                <w:rFonts w:ascii="Calibri" w:hAnsi="Calibri" w:cs="Calibri"/>
              </w:rPr>
              <w:t xml:space="preserve">Data from Specify object records and associated data for loading into the platform can be imported into the transcription platform </w:t>
            </w:r>
            <w:r w:rsidRPr="004066DF">
              <w:rPr>
                <w:rFonts w:ascii="Calibri" w:hAnsi="Calibri" w:cs="Calibri"/>
                <w:color w:val="FF0000"/>
              </w:rPr>
              <w:t xml:space="preserve">via csv or </w:t>
            </w:r>
            <w:proofErr w:type="spellStart"/>
            <w:r w:rsidRPr="004066DF">
              <w:rPr>
                <w:rFonts w:ascii="Calibri" w:hAnsi="Calibri" w:cs="Calibri"/>
                <w:color w:val="FF0000"/>
              </w:rPr>
              <w:t>tsvs</w:t>
            </w:r>
            <w:proofErr w:type="spellEnd"/>
            <w:r w:rsidRPr="004066DF">
              <w:rPr>
                <w:rFonts w:ascii="Calibri" w:hAnsi="Calibri" w:cs="Calibri"/>
                <w:color w:val="FF0000"/>
              </w:rPr>
              <w:t>???</w:t>
            </w:r>
            <w:r>
              <w:rPr>
                <w:rFonts w:ascii="Calibri" w:hAnsi="Calibri" w:cs="Calibri"/>
                <w:color w:val="FF0000"/>
              </w:rPr>
              <w:t xml:space="preserve"> The data must include associated image URLs</w:t>
            </w:r>
            <w:ins w:id="184" w:author="Bhupjit Singh" w:date="2024-10-16T22:32:00Z" w16du:dateUtc="2024-10-16T20:32:00Z">
              <w:r w:rsidR="00714D59">
                <w:rPr>
                  <w:rFonts w:ascii="Calibri" w:hAnsi="Calibri" w:cs="Calibri"/>
                  <w:color w:val="FF0000"/>
                </w:rPr>
                <w:t xml:space="preserve"> </w:t>
              </w:r>
            </w:ins>
          </w:p>
        </w:tc>
      </w:tr>
      <w:tr w:rsidR="00784CE5" w:rsidRPr="00C16723" w14:paraId="32E9E12F" w14:textId="38424A4E" w:rsidTr="00DD71E9">
        <w:tc>
          <w:tcPr>
            <w:tcW w:w="547" w:type="dxa"/>
            <w:shd w:val="clear" w:color="auto" w:fill="auto"/>
            <w:tcMar>
              <w:top w:w="100" w:type="dxa"/>
              <w:left w:w="100" w:type="dxa"/>
              <w:bottom w:w="100" w:type="dxa"/>
              <w:right w:w="100" w:type="dxa"/>
            </w:tcMar>
          </w:tcPr>
          <w:p w14:paraId="0A9A5AC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E991C91" w14:textId="395857C8" w:rsidR="00784CE5" w:rsidRPr="00C16723" w:rsidRDefault="00B75A19" w:rsidP="004963C6">
            <w:pPr>
              <w:spacing w:line="360" w:lineRule="auto"/>
              <w:rPr>
                <w:rFonts w:asciiTheme="majorHAnsi" w:hAnsiTheme="majorHAnsi" w:cstheme="majorHAnsi"/>
              </w:rPr>
            </w:pPr>
            <w:r>
              <w:rPr>
                <w:rFonts w:ascii="Calibri" w:hAnsi="Calibri" w:cs="Calibri"/>
              </w:rPr>
              <w:t xml:space="preserve">For </w:t>
            </w:r>
            <w:commentRangeStart w:id="185"/>
            <w:r>
              <w:rPr>
                <w:rFonts w:ascii="Calibri" w:hAnsi="Calibri" w:cs="Calibri"/>
              </w:rPr>
              <w:t xml:space="preserve">non-object records </w:t>
            </w:r>
            <w:commentRangeEnd w:id="185"/>
            <w:r w:rsidR="00714D59">
              <w:rPr>
                <w:rStyle w:val="CommentReference"/>
              </w:rPr>
              <w:commentReference w:id="185"/>
            </w:r>
            <w:r>
              <w:rPr>
                <w:rFonts w:ascii="Calibri" w:hAnsi="Calibri" w:cs="Calibri"/>
              </w:rPr>
              <w:t>imported to transcription platform, only those Specify records tagged as “Validated” will be used</w:t>
            </w:r>
          </w:p>
        </w:tc>
      </w:tr>
      <w:tr w:rsidR="00784CE5" w:rsidRPr="00C16723" w14:paraId="6DE9B695" w14:textId="43D27780" w:rsidTr="00DD71E9">
        <w:tc>
          <w:tcPr>
            <w:tcW w:w="547" w:type="dxa"/>
            <w:shd w:val="clear" w:color="auto" w:fill="auto"/>
            <w:tcMar>
              <w:top w:w="100" w:type="dxa"/>
              <w:left w:w="100" w:type="dxa"/>
              <w:bottom w:w="100" w:type="dxa"/>
              <w:right w:w="100" w:type="dxa"/>
            </w:tcMar>
          </w:tcPr>
          <w:p w14:paraId="5170A13D"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8E680D7" w14:textId="4769E664" w:rsidR="00784CE5" w:rsidRPr="00C16723" w:rsidRDefault="00B75A19" w:rsidP="004963C6">
            <w:pPr>
              <w:spacing w:line="360" w:lineRule="auto"/>
              <w:rPr>
                <w:rFonts w:asciiTheme="majorHAnsi" w:hAnsiTheme="majorHAnsi" w:cstheme="majorHAnsi"/>
              </w:rPr>
            </w:pPr>
            <w:r w:rsidRPr="004066DF">
              <w:rPr>
                <w:rFonts w:ascii="Calibri" w:hAnsi="Calibri" w:cs="Calibri"/>
              </w:rPr>
              <w:t xml:space="preserve">The landing page </w:t>
            </w:r>
            <w:r>
              <w:rPr>
                <w:rFonts w:ascii="Calibri" w:hAnsi="Calibri" w:cs="Calibri"/>
              </w:rPr>
              <w:t xml:space="preserve">for the transcription platform </w:t>
            </w:r>
            <w:r w:rsidRPr="004066DF">
              <w:rPr>
                <w:rFonts w:ascii="Calibri" w:hAnsi="Calibri" w:cs="Calibri"/>
              </w:rPr>
              <w:t>is a log in (and registration</w:t>
            </w:r>
            <w:r>
              <w:rPr>
                <w:rFonts w:ascii="Calibri" w:hAnsi="Calibri" w:cs="Calibri"/>
              </w:rPr>
              <w:t>,</w:t>
            </w:r>
            <w:r w:rsidRPr="004066DF">
              <w:rPr>
                <w:rFonts w:ascii="Calibri" w:hAnsi="Calibri" w:cs="Calibri"/>
              </w:rPr>
              <w:t xml:space="preserve"> if not already an authorized user)</w:t>
            </w:r>
            <w:ins w:id="186" w:author="Bhupjit Singh" w:date="2024-10-16T22:33:00Z" w16du:dateUtc="2024-10-16T20:33:00Z">
              <w:r w:rsidR="00714D59">
                <w:rPr>
                  <w:rFonts w:ascii="Calibri" w:hAnsi="Calibri" w:cs="Calibri"/>
                </w:rPr>
                <w:t>, and only users have access to data upon login.</w:t>
              </w:r>
            </w:ins>
            <w:ins w:id="187" w:author="Bhupjit Singh" w:date="2024-10-16T22:34:00Z" w16du:dateUtc="2024-10-16T20:34:00Z">
              <w:r w:rsidR="00714D59">
                <w:rPr>
                  <w:rFonts w:ascii="Calibri" w:hAnsi="Calibri" w:cs="Calibri"/>
                </w:rPr>
                <w:t xml:space="preserve"> There should be a terms and condition for data that user should accept.</w:t>
              </w:r>
            </w:ins>
          </w:p>
        </w:tc>
      </w:tr>
      <w:tr w:rsidR="00784CE5" w:rsidRPr="00C16723" w14:paraId="65003859" w14:textId="17060094" w:rsidTr="00DD71E9">
        <w:tc>
          <w:tcPr>
            <w:tcW w:w="547" w:type="dxa"/>
            <w:shd w:val="clear" w:color="auto" w:fill="auto"/>
            <w:tcMar>
              <w:top w:w="100" w:type="dxa"/>
              <w:left w:w="100" w:type="dxa"/>
              <w:bottom w:w="100" w:type="dxa"/>
              <w:right w:w="100" w:type="dxa"/>
            </w:tcMar>
          </w:tcPr>
          <w:p w14:paraId="3A0E635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506127D" w14:textId="2FB4B4E2" w:rsidR="00784CE5" w:rsidRPr="00C16723" w:rsidRDefault="00B75A19" w:rsidP="004963C6">
            <w:pPr>
              <w:spacing w:line="360" w:lineRule="auto"/>
              <w:rPr>
                <w:rFonts w:asciiTheme="majorHAnsi" w:hAnsiTheme="majorHAnsi" w:cstheme="majorHAnsi"/>
              </w:rPr>
            </w:pPr>
            <w:r>
              <w:rPr>
                <w:rFonts w:ascii="Calibri" w:hAnsi="Calibri" w:cs="Calibri"/>
              </w:rPr>
              <w:t>The log on/ landing page for the transcription platform s</w:t>
            </w:r>
            <w:r w:rsidRPr="004066DF">
              <w:rPr>
                <w:rFonts w:ascii="Calibri" w:hAnsi="Calibri" w:cs="Calibri"/>
              </w:rPr>
              <w:t>hows DaSSCo logo and name of transcription platform</w:t>
            </w:r>
            <w:r>
              <w:rPr>
                <w:rFonts w:ascii="Calibri" w:hAnsi="Calibri" w:cs="Calibri"/>
              </w:rPr>
              <w:t xml:space="preserve"> and a short description of platform</w:t>
            </w:r>
          </w:p>
        </w:tc>
      </w:tr>
      <w:tr w:rsidR="00784CE5" w:rsidRPr="00C16723" w14:paraId="7A34CBC6" w14:textId="2A37BD9C" w:rsidTr="00DD71E9">
        <w:tc>
          <w:tcPr>
            <w:tcW w:w="547" w:type="dxa"/>
            <w:shd w:val="clear" w:color="auto" w:fill="auto"/>
            <w:tcMar>
              <w:top w:w="100" w:type="dxa"/>
              <w:left w:w="100" w:type="dxa"/>
              <w:bottom w:w="100" w:type="dxa"/>
              <w:right w:w="100" w:type="dxa"/>
            </w:tcMar>
          </w:tcPr>
          <w:p w14:paraId="547EA09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8E3E780" w14:textId="5D13A699" w:rsidR="00784CE5" w:rsidRPr="00C16723" w:rsidRDefault="00B75A19" w:rsidP="004963C6">
            <w:pPr>
              <w:spacing w:line="360" w:lineRule="auto"/>
              <w:rPr>
                <w:rFonts w:asciiTheme="majorHAnsi" w:hAnsiTheme="majorHAnsi" w:cstheme="majorHAnsi"/>
              </w:rPr>
            </w:pPr>
            <w:r>
              <w:rPr>
                <w:rFonts w:ascii="Calibri" w:hAnsi="Calibri" w:cs="Calibri"/>
              </w:rPr>
              <w:t>There are c</w:t>
            </w:r>
            <w:r w:rsidRPr="004066DF">
              <w:rPr>
                <w:rFonts w:ascii="Calibri" w:hAnsi="Calibri" w:cs="Calibri"/>
              </w:rPr>
              <w:t xml:space="preserve">ontact details </w:t>
            </w:r>
            <w:r>
              <w:rPr>
                <w:rFonts w:ascii="Calibri" w:hAnsi="Calibri" w:cs="Calibri"/>
              </w:rPr>
              <w:t>on the landing page in case a user has difficulty logging in</w:t>
            </w:r>
          </w:p>
        </w:tc>
      </w:tr>
      <w:tr w:rsidR="00784CE5" w:rsidRPr="00C16723" w14:paraId="7A83D593" w14:textId="444EB0E2" w:rsidTr="00DD71E9">
        <w:tc>
          <w:tcPr>
            <w:tcW w:w="547" w:type="dxa"/>
            <w:shd w:val="clear" w:color="auto" w:fill="auto"/>
            <w:tcMar>
              <w:top w:w="100" w:type="dxa"/>
              <w:left w:w="100" w:type="dxa"/>
              <w:bottom w:w="100" w:type="dxa"/>
              <w:right w:w="100" w:type="dxa"/>
            </w:tcMar>
          </w:tcPr>
          <w:p w14:paraId="7F6F93C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6857FC6" w14:textId="453044A4" w:rsidR="00784CE5" w:rsidRPr="00C16723" w:rsidRDefault="00B75A19" w:rsidP="004963C6">
            <w:pPr>
              <w:spacing w:line="360" w:lineRule="auto"/>
              <w:rPr>
                <w:rFonts w:asciiTheme="majorHAnsi" w:hAnsiTheme="majorHAnsi" w:cstheme="majorHAnsi"/>
              </w:rPr>
            </w:pPr>
            <w:r>
              <w:rPr>
                <w:rFonts w:ascii="Calibri" w:hAnsi="Calibri" w:cs="Calibri"/>
              </w:rPr>
              <w:t xml:space="preserve">A project owner or </w:t>
            </w:r>
            <w:commentRangeStart w:id="188"/>
            <w:commentRangeStart w:id="189"/>
            <w:r>
              <w:rPr>
                <w:rFonts w:ascii="Calibri" w:hAnsi="Calibri" w:cs="Calibri"/>
              </w:rPr>
              <w:t>administrator needs to assign users to projects</w:t>
            </w:r>
            <w:commentRangeEnd w:id="188"/>
            <w:r w:rsidR="001070C8">
              <w:rPr>
                <w:rStyle w:val="CommentReference"/>
              </w:rPr>
              <w:commentReference w:id="188"/>
            </w:r>
            <w:commentRangeEnd w:id="189"/>
            <w:r w:rsidR="001070C8">
              <w:rPr>
                <w:rStyle w:val="CommentReference"/>
              </w:rPr>
              <w:commentReference w:id="189"/>
            </w:r>
            <w:r>
              <w:rPr>
                <w:rFonts w:ascii="Calibri" w:hAnsi="Calibri" w:cs="Calibri"/>
              </w:rPr>
              <w:t>, otherwise they will not be visible</w:t>
            </w:r>
          </w:p>
        </w:tc>
      </w:tr>
      <w:tr w:rsidR="00784CE5" w:rsidRPr="00C16723" w14:paraId="0F851277" w14:textId="75DDB7EA" w:rsidTr="00DD71E9">
        <w:tc>
          <w:tcPr>
            <w:tcW w:w="547" w:type="dxa"/>
            <w:shd w:val="clear" w:color="auto" w:fill="auto"/>
            <w:tcMar>
              <w:top w:w="100" w:type="dxa"/>
              <w:left w:w="100" w:type="dxa"/>
              <w:bottom w:w="100" w:type="dxa"/>
              <w:right w:w="100" w:type="dxa"/>
            </w:tcMar>
          </w:tcPr>
          <w:p w14:paraId="2EA551FA"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746BB1D" w14:textId="04173727" w:rsidR="00784CE5" w:rsidRPr="00C16723" w:rsidRDefault="00B75A19" w:rsidP="004963C6">
            <w:pPr>
              <w:widowControl w:val="0"/>
              <w:pBdr>
                <w:top w:val="nil"/>
                <w:left w:val="nil"/>
                <w:bottom w:val="nil"/>
                <w:right w:val="nil"/>
                <w:between w:val="nil"/>
              </w:pBdr>
              <w:spacing w:line="360" w:lineRule="auto"/>
              <w:rPr>
                <w:rFonts w:asciiTheme="majorHAnsi" w:hAnsiTheme="majorHAnsi" w:cstheme="majorHAnsi"/>
              </w:rPr>
            </w:pPr>
            <w:r w:rsidRPr="004066DF">
              <w:rPr>
                <w:rFonts w:ascii="Calibri" w:hAnsi="Calibri" w:cs="Calibri"/>
              </w:rPr>
              <w:t xml:space="preserve">In the </w:t>
            </w:r>
            <w:r>
              <w:rPr>
                <w:rFonts w:ascii="Calibri" w:hAnsi="Calibri" w:cs="Calibri"/>
              </w:rPr>
              <w:t>project</w:t>
            </w:r>
            <w:r w:rsidRPr="004066DF">
              <w:rPr>
                <w:rFonts w:ascii="Calibri" w:hAnsi="Calibri" w:cs="Calibri"/>
              </w:rPr>
              <w:t xml:space="preserve"> page in the UI, users who have access to more than one project can chose the project they wish to work on and can see a basic description and some statistics on the projects</w:t>
            </w:r>
          </w:p>
        </w:tc>
      </w:tr>
      <w:tr w:rsidR="00B75A19" w:rsidRPr="00C16723" w14:paraId="2F304032" w14:textId="77777777" w:rsidTr="00DD71E9">
        <w:tc>
          <w:tcPr>
            <w:tcW w:w="547" w:type="dxa"/>
            <w:shd w:val="clear" w:color="auto" w:fill="auto"/>
            <w:tcMar>
              <w:top w:w="100" w:type="dxa"/>
              <w:left w:w="100" w:type="dxa"/>
              <w:bottom w:w="100" w:type="dxa"/>
              <w:right w:w="100" w:type="dxa"/>
            </w:tcMar>
          </w:tcPr>
          <w:p w14:paraId="04A5727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6939EC3" w14:textId="77777777" w:rsidR="002D6B6D" w:rsidRPr="004066DF" w:rsidRDefault="002D6B6D" w:rsidP="004963C6">
            <w:pPr>
              <w:spacing w:line="360" w:lineRule="auto"/>
              <w:rPr>
                <w:rFonts w:ascii="Calibri" w:hAnsi="Calibri" w:cs="Calibri"/>
              </w:rPr>
            </w:pPr>
            <w:r w:rsidRPr="004066DF">
              <w:rPr>
                <w:rFonts w:ascii="Calibri" w:hAnsi="Calibri" w:cs="Calibri"/>
              </w:rPr>
              <w:t xml:space="preserve">There is a point score system for different users which can be improved with successful acceptance of their transcriptions. </w:t>
            </w:r>
            <w:commentRangeStart w:id="190"/>
            <w:r w:rsidRPr="004066DF">
              <w:rPr>
                <w:rFonts w:ascii="Calibri" w:hAnsi="Calibri" w:cs="Calibri"/>
              </w:rPr>
              <w:t>The categories are as follows:</w:t>
            </w:r>
            <w:commentRangeEnd w:id="190"/>
            <w:r w:rsidR="001070C8">
              <w:rPr>
                <w:rStyle w:val="CommentReference"/>
              </w:rPr>
              <w:commentReference w:id="190"/>
            </w:r>
          </w:p>
          <w:tbl>
            <w:tblPr>
              <w:tblW w:w="7938" w:type="dxa"/>
              <w:tblCellMar>
                <w:left w:w="0" w:type="dxa"/>
                <w:right w:w="0" w:type="dxa"/>
              </w:tblCellMar>
              <w:tblLook w:val="0600" w:firstRow="0" w:lastRow="0" w:firstColumn="0" w:lastColumn="0" w:noHBand="1" w:noVBand="1"/>
            </w:tblPr>
            <w:tblGrid>
              <w:gridCol w:w="1711"/>
              <w:gridCol w:w="1355"/>
              <w:gridCol w:w="2032"/>
              <w:gridCol w:w="1421"/>
              <w:gridCol w:w="1419"/>
            </w:tblGrid>
            <w:tr w:rsidR="00122AB3" w:rsidRPr="0064261A" w14:paraId="1EE1F87A"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F74161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Role</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37F20BB"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Category</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F177342"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Description</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1AD963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Accepted submissions required</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B67F9AB"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Points attributed to each submission</w:t>
                  </w:r>
                </w:p>
              </w:tc>
            </w:tr>
            <w:tr w:rsidR="00122AB3" w:rsidRPr="0064261A" w14:paraId="7F2491F5" w14:textId="77777777" w:rsidTr="00122AB3">
              <w:trPr>
                <w:trHeight w:val="1022"/>
              </w:trPr>
              <w:tc>
                <w:tcPr>
                  <w:tcW w:w="2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E06349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CONTRIBUTOR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F1D522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Basic</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2E4E02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First time user. Fields displayed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178376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BF207DE"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w:t>
                  </w:r>
                </w:p>
              </w:tc>
            </w:tr>
            <w:tr w:rsidR="00122AB3" w:rsidRPr="0064261A" w14:paraId="129D54D4"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39005AB1"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DA4075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Beginner</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8BAD35F"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24BCEE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14C992F"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20</w:t>
                  </w:r>
                </w:p>
              </w:tc>
            </w:tr>
            <w:tr w:rsidR="00122AB3" w:rsidRPr="0064261A" w14:paraId="41B483A4"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38CBF7B2"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3EA47BA"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Competent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DCE58C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0318D17"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7FE4BF4"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30</w:t>
                  </w:r>
                </w:p>
              </w:tc>
            </w:tr>
            <w:tr w:rsidR="00122AB3" w:rsidRPr="0064261A" w14:paraId="264C8C2B"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452B150B"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0D315D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Advanced</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CF8F66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61284F8"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F8401FA"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40</w:t>
                  </w:r>
                </w:p>
              </w:tc>
            </w:tr>
            <w:tr w:rsidR="00122AB3" w:rsidRPr="0064261A" w14:paraId="31FAC8B5"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61AA17E0"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562C67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Expert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9639D44"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submit all fields.</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D9506B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930034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w:t>
                  </w:r>
                </w:p>
              </w:tc>
            </w:tr>
            <w:tr w:rsidR="00122AB3" w:rsidRPr="0064261A" w14:paraId="1B8ED76B"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CF2A2A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ADMINISTRATOR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3565416"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Administrator</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1E46FB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perform all tasks above, data management (submission approval)</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39D8668"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D3A2AF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60</w:t>
                  </w:r>
                </w:p>
              </w:tc>
            </w:tr>
            <w:tr w:rsidR="00122AB3" w:rsidRPr="0064261A" w14:paraId="663EE8C2"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1EAD24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ROOT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890CBC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Root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5E73631"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perform all tasks above, administrator management, specimen management.</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216AA8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A99B84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60</w:t>
                  </w:r>
                </w:p>
              </w:tc>
            </w:tr>
          </w:tbl>
          <w:p w14:paraId="5A23EC62" w14:textId="77777777" w:rsidR="002D6B6D" w:rsidRPr="00C16723" w:rsidRDefault="002D6B6D" w:rsidP="004963C6">
            <w:pPr>
              <w:widowControl w:val="0"/>
              <w:pBdr>
                <w:top w:val="nil"/>
                <w:left w:val="nil"/>
                <w:bottom w:val="nil"/>
                <w:right w:val="nil"/>
                <w:between w:val="nil"/>
              </w:pBdr>
              <w:spacing w:line="360" w:lineRule="auto"/>
              <w:rPr>
                <w:rFonts w:asciiTheme="majorHAnsi" w:hAnsiTheme="majorHAnsi" w:cstheme="majorHAnsi"/>
              </w:rPr>
            </w:pPr>
          </w:p>
        </w:tc>
      </w:tr>
      <w:tr w:rsidR="00B75A19" w:rsidRPr="00C16723" w14:paraId="19A3F09E" w14:textId="77777777" w:rsidTr="00DD71E9">
        <w:tc>
          <w:tcPr>
            <w:tcW w:w="547" w:type="dxa"/>
            <w:shd w:val="clear" w:color="auto" w:fill="auto"/>
            <w:tcMar>
              <w:top w:w="100" w:type="dxa"/>
              <w:left w:w="100" w:type="dxa"/>
              <w:bottom w:w="100" w:type="dxa"/>
              <w:right w:w="100" w:type="dxa"/>
            </w:tcMar>
          </w:tcPr>
          <w:p w14:paraId="691B9AC6"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30D8B40" w14:textId="3D050915" w:rsidR="00B75A19" w:rsidRPr="00C16723" w:rsidRDefault="003126C6" w:rsidP="004963C6">
            <w:pPr>
              <w:spacing w:line="360" w:lineRule="auto"/>
              <w:rPr>
                <w:rFonts w:asciiTheme="majorHAnsi" w:hAnsiTheme="majorHAnsi" w:cstheme="majorHAnsi"/>
              </w:rPr>
            </w:pPr>
            <w:r w:rsidRPr="004066DF">
              <w:rPr>
                <w:rFonts w:ascii="Calibri" w:hAnsi="Calibri" w:cs="Calibri"/>
              </w:rPr>
              <w:t>It is possible for users to see their progress and improvement in the platform</w:t>
            </w:r>
            <w:ins w:id="191" w:author="Bhupjit Singh" w:date="2024-10-16T22:38:00Z" w16du:dateUtc="2024-10-16T20:38:00Z">
              <w:r w:rsidR="001070C8">
                <w:rPr>
                  <w:rFonts w:ascii="Calibri" w:hAnsi="Calibri" w:cs="Calibri"/>
                </w:rPr>
                <w:t xml:space="preserve"> for the user, admin, others??</w:t>
              </w:r>
            </w:ins>
          </w:p>
        </w:tc>
      </w:tr>
      <w:tr w:rsidR="00B75A19" w:rsidRPr="00C16723" w14:paraId="77FE1577" w14:textId="77777777" w:rsidTr="00DD71E9">
        <w:tc>
          <w:tcPr>
            <w:tcW w:w="547" w:type="dxa"/>
            <w:shd w:val="clear" w:color="auto" w:fill="auto"/>
            <w:tcMar>
              <w:top w:w="100" w:type="dxa"/>
              <w:left w:w="100" w:type="dxa"/>
              <w:bottom w:w="100" w:type="dxa"/>
              <w:right w:w="100" w:type="dxa"/>
            </w:tcMar>
          </w:tcPr>
          <w:p w14:paraId="4152931F"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7E2EF2B" w14:textId="3F9C2419" w:rsidR="00B75A19" w:rsidRPr="00C16723" w:rsidRDefault="003126C6" w:rsidP="004963C6">
            <w:pPr>
              <w:spacing w:line="360" w:lineRule="auto"/>
              <w:rPr>
                <w:rFonts w:asciiTheme="majorHAnsi" w:hAnsiTheme="majorHAnsi" w:cstheme="majorHAnsi"/>
              </w:rPr>
            </w:pPr>
            <w:r>
              <w:rPr>
                <w:rFonts w:ascii="Calibri" w:hAnsi="Calibri" w:cs="Calibri"/>
              </w:rPr>
              <w:t>It is possible for some users (e.g., administrators) to be able to see how individuals are performing across different projects and to view their progress</w:t>
            </w:r>
          </w:p>
        </w:tc>
      </w:tr>
      <w:tr w:rsidR="00B75A19" w:rsidRPr="00C16723" w14:paraId="4D722B50" w14:textId="77777777" w:rsidTr="00DD71E9">
        <w:tc>
          <w:tcPr>
            <w:tcW w:w="547" w:type="dxa"/>
            <w:shd w:val="clear" w:color="auto" w:fill="auto"/>
            <w:tcMar>
              <w:top w:w="100" w:type="dxa"/>
              <w:left w:w="100" w:type="dxa"/>
              <w:bottom w:w="100" w:type="dxa"/>
              <w:right w:w="100" w:type="dxa"/>
            </w:tcMar>
          </w:tcPr>
          <w:p w14:paraId="698A760E"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FDFF2CA" w14:textId="14B4F49B" w:rsidR="00B75A19" w:rsidRPr="00C16723" w:rsidRDefault="003126C6" w:rsidP="004963C6">
            <w:pPr>
              <w:spacing w:line="360" w:lineRule="auto"/>
              <w:rPr>
                <w:rFonts w:asciiTheme="majorHAnsi" w:hAnsiTheme="majorHAnsi" w:cstheme="majorHAnsi"/>
              </w:rPr>
            </w:pPr>
            <w:r w:rsidRPr="004066DF">
              <w:rPr>
                <w:rFonts w:ascii="Calibri" w:hAnsi="Calibri" w:cs="Calibri"/>
              </w:rPr>
              <w:t>The platform is available in English and in Danish</w:t>
            </w:r>
          </w:p>
        </w:tc>
      </w:tr>
      <w:tr w:rsidR="00B75A19" w:rsidRPr="00C16723" w14:paraId="6FC651C0" w14:textId="77777777" w:rsidTr="00DD71E9">
        <w:tc>
          <w:tcPr>
            <w:tcW w:w="547" w:type="dxa"/>
            <w:shd w:val="clear" w:color="auto" w:fill="auto"/>
            <w:tcMar>
              <w:top w:w="100" w:type="dxa"/>
              <w:left w:w="100" w:type="dxa"/>
              <w:bottom w:w="100" w:type="dxa"/>
              <w:right w:w="100" w:type="dxa"/>
            </w:tcMar>
          </w:tcPr>
          <w:p w14:paraId="2FF486B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2DFD39F" w14:textId="597A45BA" w:rsidR="00B75A19" w:rsidRPr="00C16723" w:rsidRDefault="008E6F12" w:rsidP="004963C6">
            <w:pPr>
              <w:spacing w:line="360" w:lineRule="auto"/>
              <w:rPr>
                <w:rFonts w:asciiTheme="majorHAnsi" w:hAnsiTheme="majorHAnsi" w:cstheme="majorHAnsi"/>
              </w:rPr>
            </w:pPr>
            <w:r w:rsidRPr="004066DF">
              <w:rPr>
                <w:rFonts w:ascii="Calibri" w:hAnsi="Calibri" w:cs="Calibri"/>
              </w:rPr>
              <w:t>The total number of records left to transcribe in a project is visible in the UI during transcription</w:t>
            </w:r>
          </w:p>
        </w:tc>
      </w:tr>
      <w:tr w:rsidR="00B75A19" w:rsidRPr="00C16723" w14:paraId="3CF0439C" w14:textId="77777777" w:rsidTr="00DD71E9">
        <w:tc>
          <w:tcPr>
            <w:tcW w:w="547" w:type="dxa"/>
            <w:shd w:val="clear" w:color="auto" w:fill="auto"/>
            <w:tcMar>
              <w:top w:w="100" w:type="dxa"/>
              <w:left w:w="100" w:type="dxa"/>
              <w:bottom w:w="100" w:type="dxa"/>
              <w:right w:w="100" w:type="dxa"/>
            </w:tcMar>
          </w:tcPr>
          <w:p w14:paraId="51ED70D2"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D0DFEAF" w14:textId="3BAB6A71" w:rsidR="00B75A19" w:rsidRPr="00C16723" w:rsidRDefault="008E6F12" w:rsidP="004963C6">
            <w:pPr>
              <w:spacing w:line="360" w:lineRule="auto"/>
              <w:rPr>
                <w:rFonts w:asciiTheme="majorHAnsi" w:hAnsiTheme="majorHAnsi" w:cstheme="majorHAnsi"/>
              </w:rPr>
            </w:pPr>
            <w:r w:rsidRPr="004066DF">
              <w:rPr>
                <w:rFonts w:ascii="Calibri" w:hAnsi="Calibri" w:cs="Calibri"/>
              </w:rPr>
              <w:t>It is possible to easily navigate through records for transcribing</w:t>
            </w:r>
            <w:r>
              <w:rPr>
                <w:rFonts w:ascii="Calibri" w:hAnsi="Calibri" w:cs="Calibri"/>
              </w:rPr>
              <w:t xml:space="preserve"> using forward and back arrows</w:t>
            </w:r>
          </w:p>
        </w:tc>
      </w:tr>
      <w:tr w:rsidR="00B75A19" w:rsidRPr="00C16723" w14:paraId="37589FAB" w14:textId="77777777" w:rsidTr="00DD71E9">
        <w:tc>
          <w:tcPr>
            <w:tcW w:w="547" w:type="dxa"/>
            <w:shd w:val="clear" w:color="auto" w:fill="auto"/>
            <w:tcMar>
              <w:top w:w="100" w:type="dxa"/>
              <w:left w:w="100" w:type="dxa"/>
              <w:bottom w:w="100" w:type="dxa"/>
              <w:right w:w="100" w:type="dxa"/>
            </w:tcMar>
          </w:tcPr>
          <w:p w14:paraId="685E8ED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E99A4EC" w14:textId="50487981" w:rsidR="00B75A19" w:rsidRPr="00C16723" w:rsidRDefault="008E6F12" w:rsidP="004963C6">
            <w:pPr>
              <w:spacing w:line="360" w:lineRule="auto"/>
              <w:rPr>
                <w:rFonts w:asciiTheme="majorHAnsi" w:hAnsiTheme="majorHAnsi" w:cstheme="majorHAnsi"/>
              </w:rPr>
            </w:pPr>
            <w:r w:rsidRPr="004066DF">
              <w:rPr>
                <w:rFonts w:ascii="Calibri" w:hAnsi="Calibri" w:cs="Calibri"/>
              </w:rPr>
              <w:t>Data that already exists in Specify in the fields to be transcribed as part of the project</w:t>
            </w:r>
            <w:r>
              <w:rPr>
                <w:rFonts w:ascii="Calibri" w:hAnsi="Calibri" w:cs="Calibri"/>
              </w:rPr>
              <w:t>,</w:t>
            </w:r>
            <w:r w:rsidRPr="004066DF">
              <w:rPr>
                <w:rFonts w:ascii="Calibri" w:hAnsi="Calibri" w:cs="Calibri"/>
              </w:rPr>
              <w:t xml:space="preserve"> can be viewed in the transcription platform</w:t>
            </w:r>
            <w:r>
              <w:rPr>
                <w:rFonts w:ascii="Calibri" w:hAnsi="Calibri" w:cs="Calibri"/>
              </w:rPr>
              <w:t xml:space="preserve"> for each object (specimen) record</w:t>
            </w:r>
            <w:ins w:id="192" w:author="Bhupjit Singh" w:date="2024-10-16T22:38:00Z" w16du:dateUtc="2024-10-16T20:38:00Z">
              <w:r w:rsidR="001070C8">
                <w:rPr>
                  <w:rFonts w:ascii="Calibri" w:hAnsi="Calibri" w:cs="Calibri"/>
                </w:rPr>
                <w:t xml:space="preserve"> </w:t>
              </w:r>
            </w:ins>
            <w:ins w:id="193" w:author="Bhupjit Singh" w:date="2024-10-16T22:39:00Z" w16du:dateUtc="2024-10-16T20:39:00Z">
              <w:r w:rsidR="001070C8">
                <w:rPr>
                  <w:rFonts w:ascii="Calibri" w:hAnsi="Calibri" w:cs="Calibri"/>
                </w:rPr>
                <w:t xml:space="preserve">as editable data or </w:t>
              </w:r>
              <w:proofErr w:type="spellStart"/>
              <w:r w:rsidR="001070C8">
                <w:rPr>
                  <w:rFonts w:ascii="Calibri" w:hAnsi="Calibri" w:cs="Calibri"/>
                </w:rPr>
                <w:t>vieable</w:t>
              </w:r>
              <w:proofErr w:type="spellEnd"/>
              <w:r w:rsidR="001070C8">
                <w:rPr>
                  <w:rFonts w:ascii="Calibri" w:hAnsi="Calibri" w:cs="Calibri"/>
                </w:rPr>
                <w:t xml:space="preserve"> data?</w:t>
              </w:r>
            </w:ins>
          </w:p>
        </w:tc>
      </w:tr>
      <w:tr w:rsidR="00B75A19" w:rsidRPr="00C16723" w14:paraId="6B6D76A6" w14:textId="77777777" w:rsidTr="00DD71E9">
        <w:tc>
          <w:tcPr>
            <w:tcW w:w="547" w:type="dxa"/>
            <w:shd w:val="clear" w:color="auto" w:fill="auto"/>
            <w:tcMar>
              <w:top w:w="100" w:type="dxa"/>
              <w:left w:w="100" w:type="dxa"/>
              <w:bottom w:w="100" w:type="dxa"/>
              <w:right w:w="100" w:type="dxa"/>
            </w:tcMar>
          </w:tcPr>
          <w:p w14:paraId="5DF223DC"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D56865D" w14:textId="5C214026" w:rsidR="00B75A19" w:rsidRPr="00C16723" w:rsidRDefault="008E6F12" w:rsidP="004963C6">
            <w:pPr>
              <w:spacing w:line="360" w:lineRule="auto"/>
              <w:rPr>
                <w:rFonts w:asciiTheme="majorHAnsi" w:hAnsiTheme="majorHAnsi" w:cstheme="majorHAnsi"/>
              </w:rPr>
            </w:pPr>
            <w:commentRangeStart w:id="194"/>
            <w:r>
              <w:rPr>
                <w:rFonts w:ascii="Calibri" w:hAnsi="Calibri" w:cs="Calibri"/>
              </w:rPr>
              <w:t>It is possible to</w:t>
            </w:r>
            <w:r w:rsidRPr="004066DF">
              <w:rPr>
                <w:rFonts w:ascii="Calibri" w:hAnsi="Calibri" w:cs="Calibri"/>
              </w:rPr>
              <w:t xml:space="preserve"> see values for a field that others have submitted</w:t>
            </w:r>
            <w:r>
              <w:rPr>
                <w:rFonts w:ascii="Calibri" w:hAnsi="Calibri" w:cs="Calibri"/>
              </w:rPr>
              <w:t xml:space="preserve"> as part of the transcription process</w:t>
            </w:r>
            <w:r w:rsidRPr="004066DF">
              <w:rPr>
                <w:rFonts w:ascii="Calibri" w:hAnsi="Calibri" w:cs="Calibri"/>
              </w:rPr>
              <w:t xml:space="preserve"> and have the option to change your own, </w:t>
            </w:r>
            <w:proofErr w:type="gramStart"/>
            <w:r w:rsidRPr="004066DF">
              <w:rPr>
                <w:rFonts w:ascii="Calibri" w:hAnsi="Calibri" w:cs="Calibri"/>
              </w:rPr>
              <w:t>in light of</w:t>
            </w:r>
            <w:proofErr w:type="gramEnd"/>
            <w:r w:rsidRPr="004066DF">
              <w:rPr>
                <w:rFonts w:ascii="Calibri" w:hAnsi="Calibri" w:cs="Calibri"/>
              </w:rPr>
              <w:t xml:space="preserve"> them</w:t>
            </w:r>
            <w:commentRangeEnd w:id="194"/>
            <w:r w:rsidR="00C92C9C">
              <w:rPr>
                <w:rStyle w:val="CommentReference"/>
              </w:rPr>
              <w:commentReference w:id="194"/>
            </w:r>
          </w:p>
        </w:tc>
      </w:tr>
      <w:tr w:rsidR="00B75A19" w:rsidRPr="00C16723" w14:paraId="62C85EF5" w14:textId="77777777" w:rsidTr="00DD71E9">
        <w:tc>
          <w:tcPr>
            <w:tcW w:w="547" w:type="dxa"/>
            <w:shd w:val="clear" w:color="auto" w:fill="auto"/>
            <w:tcMar>
              <w:top w:w="100" w:type="dxa"/>
              <w:left w:w="100" w:type="dxa"/>
              <w:bottom w:w="100" w:type="dxa"/>
              <w:right w:w="100" w:type="dxa"/>
            </w:tcMar>
          </w:tcPr>
          <w:p w14:paraId="616DA87A"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6E538FF" w14:textId="1A415B1E" w:rsidR="00B75A19" w:rsidRPr="00C16723" w:rsidRDefault="008E6F12" w:rsidP="004963C6">
            <w:pPr>
              <w:spacing w:line="360" w:lineRule="auto"/>
              <w:rPr>
                <w:rFonts w:asciiTheme="majorHAnsi" w:hAnsiTheme="majorHAnsi" w:cstheme="majorHAnsi"/>
              </w:rPr>
            </w:pPr>
            <w:r>
              <w:rPr>
                <w:rFonts w:ascii="Calibri" w:hAnsi="Calibri" w:cs="Calibri"/>
              </w:rPr>
              <w:t>It is possible to skip records or part of records</w:t>
            </w:r>
            <w:ins w:id="195" w:author="Bhupjit Singh" w:date="2024-10-16T22:40:00Z" w16du:dateUtc="2024-10-16T20:40:00Z">
              <w:r w:rsidR="001070C8">
                <w:rPr>
                  <w:rFonts w:ascii="Calibri" w:hAnsi="Calibri" w:cs="Calibri"/>
                </w:rPr>
                <w:t xml:space="preserve"> with ease</w:t>
              </w:r>
            </w:ins>
          </w:p>
        </w:tc>
      </w:tr>
      <w:tr w:rsidR="00B75A19" w:rsidRPr="00C16723" w14:paraId="0768CC3C" w14:textId="77777777" w:rsidTr="00DD71E9">
        <w:tc>
          <w:tcPr>
            <w:tcW w:w="547" w:type="dxa"/>
            <w:shd w:val="clear" w:color="auto" w:fill="auto"/>
            <w:tcMar>
              <w:top w:w="100" w:type="dxa"/>
              <w:left w:w="100" w:type="dxa"/>
              <w:bottom w:w="100" w:type="dxa"/>
              <w:right w:w="100" w:type="dxa"/>
            </w:tcMar>
          </w:tcPr>
          <w:p w14:paraId="3BEFD26B"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A681E8C" w14:textId="40A0518A" w:rsidR="00B75A19" w:rsidRPr="00C16723" w:rsidRDefault="008E6F12" w:rsidP="004963C6">
            <w:pPr>
              <w:spacing w:line="360" w:lineRule="auto"/>
              <w:rPr>
                <w:rFonts w:asciiTheme="majorHAnsi" w:hAnsiTheme="majorHAnsi" w:cstheme="majorHAnsi"/>
              </w:rPr>
            </w:pPr>
            <w:commentRangeStart w:id="196"/>
            <w:r w:rsidRPr="00831E43">
              <w:rPr>
                <w:rFonts w:ascii="Calibri" w:hAnsi="Calibri" w:cs="Calibri"/>
              </w:rPr>
              <w:t>Records that have been full transcribed and validated can no longer be seen in the transcription UI</w:t>
            </w:r>
            <w:del w:id="197" w:author="Bhupjit Singh" w:date="2024-10-16T22:42:00Z" w16du:dateUtc="2024-10-16T20:42:00Z">
              <w:r w:rsidDel="001070C8">
                <w:rPr>
                  <w:rFonts w:ascii="Calibri" w:hAnsi="Calibri" w:cs="Calibri"/>
                </w:rPr>
                <w:delText xml:space="preserve"> </w:delText>
              </w:r>
            </w:del>
            <w:commentRangeEnd w:id="196"/>
            <w:r w:rsidR="001070C8">
              <w:rPr>
                <w:rStyle w:val="CommentReference"/>
              </w:rPr>
              <w:commentReference w:id="196"/>
            </w:r>
          </w:p>
        </w:tc>
      </w:tr>
      <w:tr w:rsidR="00B75A19" w:rsidRPr="00C16723" w14:paraId="6222C38A" w14:textId="77777777" w:rsidTr="00DD71E9">
        <w:tc>
          <w:tcPr>
            <w:tcW w:w="547" w:type="dxa"/>
            <w:shd w:val="clear" w:color="auto" w:fill="auto"/>
            <w:tcMar>
              <w:top w:w="100" w:type="dxa"/>
              <w:left w:w="100" w:type="dxa"/>
              <w:bottom w:w="100" w:type="dxa"/>
              <w:right w:w="100" w:type="dxa"/>
            </w:tcMar>
          </w:tcPr>
          <w:p w14:paraId="459FA5AE"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8A3E206" w14:textId="6A1CD5C9" w:rsidR="00B75A19" w:rsidRPr="00C16723" w:rsidRDefault="008E6F12" w:rsidP="004963C6">
            <w:pPr>
              <w:spacing w:line="360" w:lineRule="auto"/>
              <w:rPr>
                <w:rFonts w:asciiTheme="majorHAnsi" w:hAnsiTheme="majorHAnsi" w:cstheme="majorHAnsi"/>
              </w:rPr>
            </w:pPr>
            <w:r>
              <w:rPr>
                <w:rFonts w:ascii="Calibri" w:hAnsi="Calibri" w:cs="Calibri"/>
              </w:rPr>
              <w:t>There should be field-level help in the form of question mark icons by fields to help users</w:t>
            </w:r>
            <w:ins w:id="198" w:author="Bhupjit Singh" w:date="2024-10-16T22:43:00Z" w16du:dateUtc="2024-10-16T20:43:00Z">
              <w:r w:rsidR="001070C8">
                <w:rPr>
                  <w:rFonts w:ascii="Calibri" w:hAnsi="Calibri" w:cs="Calibri"/>
                </w:rPr>
                <w:t>, it should also contain examples</w:t>
              </w:r>
            </w:ins>
          </w:p>
        </w:tc>
      </w:tr>
      <w:tr w:rsidR="00B75A19" w:rsidRPr="00C16723" w14:paraId="0BE068DF" w14:textId="77777777" w:rsidTr="00DD71E9">
        <w:tc>
          <w:tcPr>
            <w:tcW w:w="547" w:type="dxa"/>
            <w:shd w:val="clear" w:color="auto" w:fill="auto"/>
            <w:tcMar>
              <w:top w:w="100" w:type="dxa"/>
              <w:left w:w="100" w:type="dxa"/>
              <w:bottom w:w="100" w:type="dxa"/>
              <w:right w:w="100" w:type="dxa"/>
            </w:tcMar>
          </w:tcPr>
          <w:p w14:paraId="6AB46A49"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65E549A" w14:textId="01411D70" w:rsidR="00B75A19" w:rsidRPr="00C16723" w:rsidRDefault="008E6F12" w:rsidP="004963C6">
            <w:pPr>
              <w:spacing w:line="360" w:lineRule="auto"/>
              <w:rPr>
                <w:rFonts w:asciiTheme="majorHAnsi" w:hAnsiTheme="majorHAnsi" w:cstheme="majorHAnsi"/>
              </w:rPr>
            </w:pPr>
            <w:commentRangeStart w:id="199"/>
            <w:r w:rsidRPr="008521F8">
              <w:rPr>
                <w:rFonts w:ascii="Calibri" w:hAnsi="Calibri" w:cs="Calibri"/>
                <w:color w:val="FF0000"/>
              </w:rPr>
              <w:t xml:space="preserve">If </w:t>
            </w:r>
            <w:r>
              <w:rPr>
                <w:rFonts w:ascii="Calibri" w:hAnsi="Calibri" w:cs="Calibri"/>
                <w:color w:val="FF0000"/>
              </w:rPr>
              <w:t>2</w:t>
            </w:r>
            <w:r w:rsidRPr="008521F8">
              <w:rPr>
                <w:rFonts w:ascii="Calibri" w:hAnsi="Calibri" w:cs="Calibri"/>
                <w:color w:val="FF0000"/>
              </w:rPr>
              <w:t xml:space="preserve"> expert users are unable to agree on the contents of a </w:t>
            </w:r>
            <w:proofErr w:type="gramStart"/>
            <w:r w:rsidRPr="008521F8">
              <w:rPr>
                <w:rFonts w:ascii="Calibri" w:hAnsi="Calibri" w:cs="Calibri"/>
                <w:color w:val="FF0000"/>
              </w:rPr>
              <w:t>field</w:t>
            </w:r>
            <w:proofErr w:type="gramEnd"/>
            <w:r w:rsidRPr="008521F8">
              <w:rPr>
                <w:rFonts w:ascii="Calibri" w:hAnsi="Calibri" w:cs="Calibri"/>
                <w:color w:val="FF0000"/>
              </w:rPr>
              <w:t xml:space="preserve"> it is automatically flagged as being undecipherable</w:t>
            </w:r>
            <w:commentRangeEnd w:id="199"/>
            <w:r w:rsidR="001070C8">
              <w:rPr>
                <w:rStyle w:val="CommentReference"/>
              </w:rPr>
              <w:commentReference w:id="199"/>
            </w:r>
          </w:p>
        </w:tc>
      </w:tr>
      <w:tr w:rsidR="00B75A19" w:rsidRPr="00C16723" w14:paraId="16A63466" w14:textId="77777777" w:rsidTr="00DD71E9">
        <w:tc>
          <w:tcPr>
            <w:tcW w:w="547" w:type="dxa"/>
            <w:shd w:val="clear" w:color="auto" w:fill="auto"/>
            <w:tcMar>
              <w:top w:w="100" w:type="dxa"/>
              <w:left w:w="100" w:type="dxa"/>
              <w:bottom w:w="100" w:type="dxa"/>
              <w:right w:w="100" w:type="dxa"/>
            </w:tcMar>
          </w:tcPr>
          <w:p w14:paraId="3B23ED15"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C4B0FB3" w14:textId="3B8CCCF0" w:rsidR="00B75A19" w:rsidRPr="00C16723" w:rsidRDefault="008E6F12"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The value</w:t>
            </w:r>
            <w:r w:rsidRPr="00BA1F7D">
              <w:rPr>
                <w:rFonts w:ascii="Calibri" w:hAnsi="Calibri" w:cs="Calibri"/>
              </w:rPr>
              <w:t xml:space="preserve"> </w:t>
            </w:r>
            <w:r>
              <w:rPr>
                <w:rFonts w:ascii="Calibri" w:hAnsi="Calibri" w:cs="Calibri"/>
              </w:rPr>
              <w:t>“</w:t>
            </w:r>
            <w:proofErr w:type="spellStart"/>
            <w:proofErr w:type="gramStart"/>
            <w:r w:rsidRPr="00BA1F7D">
              <w:rPr>
                <w:rFonts w:ascii="Calibri" w:hAnsi="Calibri" w:cs="Calibri"/>
              </w:rPr>
              <w:t>unknown:missing</w:t>
            </w:r>
            <w:proofErr w:type="spellEnd"/>
            <w:proofErr w:type="gramEnd"/>
            <w:r w:rsidRPr="00514FBD">
              <w:rPr>
                <w:rFonts w:ascii="Calibri" w:hAnsi="Calibri" w:cs="Calibri"/>
              </w:rPr>
              <w:t>”</w:t>
            </w:r>
            <w:r w:rsidRPr="006C5503">
              <w:rPr>
                <w:rFonts w:ascii="Calibri" w:hAnsi="Calibri" w:cs="Calibri"/>
              </w:rPr>
              <w:t xml:space="preserve"> should be available in transcription UI </w:t>
            </w:r>
            <w:r w:rsidRPr="00BA1F7D">
              <w:rPr>
                <w:rFonts w:ascii="Calibri" w:hAnsi="Calibri" w:cs="Calibri"/>
              </w:rPr>
              <w:t>when data</w:t>
            </w:r>
            <w:r>
              <w:rPr>
                <w:rFonts w:ascii="Calibri" w:hAnsi="Calibri" w:cs="Calibri"/>
              </w:rPr>
              <w:t xml:space="preserve"> is relevant data is not shown on image of label</w:t>
            </w:r>
            <w:r w:rsidRPr="00BA1F7D">
              <w:rPr>
                <w:rFonts w:ascii="Calibri" w:hAnsi="Calibri" w:cs="Calibri"/>
              </w:rPr>
              <w:t xml:space="preserve"> (e.g., </w:t>
            </w:r>
            <w:r>
              <w:rPr>
                <w:rFonts w:ascii="Calibri" w:hAnsi="Calibri" w:cs="Calibri"/>
              </w:rPr>
              <w:t xml:space="preserve">the locality is not </w:t>
            </w:r>
            <w:r w:rsidRPr="00BA1F7D">
              <w:rPr>
                <w:rFonts w:ascii="Calibri" w:hAnsi="Calibri" w:cs="Calibri"/>
              </w:rPr>
              <w:t>known)</w:t>
            </w:r>
          </w:p>
        </w:tc>
      </w:tr>
      <w:tr w:rsidR="00B75A19" w:rsidRPr="00C16723" w14:paraId="323F8C63" w14:textId="77777777" w:rsidTr="00DD71E9">
        <w:tc>
          <w:tcPr>
            <w:tcW w:w="547" w:type="dxa"/>
            <w:shd w:val="clear" w:color="auto" w:fill="auto"/>
            <w:tcMar>
              <w:top w:w="100" w:type="dxa"/>
              <w:left w:w="100" w:type="dxa"/>
              <w:bottom w:w="100" w:type="dxa"/>
              <w:right w:w="100" w:type="dxa"/>
            </w:tcMar>
          </w:tcPr>
          <w:p w14:paraId="0134F5F7"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7CCAE17" w14:textId="533CA02C" w:rsidR="00B75A19" w:rsidRPr="00C16723" w:rsidRDefault="00816424" w:rsidP="004963C6">
            <w:pPr>
              <w:spacing w:line="360" w:lineRule="auto"/>
              <w:rPr>
                <w:rFonts w:asciiTheme="majorHAnsi" w:hAnsiTheme="majorHAnsi" w:cstheme="majorHAnsi"/>
              </w:rPr>
            </w:pPr>
            <w:r w:rsidRPr="004066DF">
              <w:rPr>
                <w:rFonts w:ascii="Calibri" w:hAnsi="Calibri" w:cs="Calibri"/>
              </w:rPr>
              <w:t>Multiple images can be accessed for any one specimen record (not necessarily in one view</w:t>
            </w:r>
            <w:proofErr w:type="gramStart"/>
            <w:r w:rsidRPr="004066DF">
              <w:rPr>
                <w:rFonts w:ascii="Calibri" w:hAnsi="Calibri" w:cs="Calibri"/>
              </w:rPr>
              <w:t>)</w:t>
            </w:r>
            <w:proofErr w:type="gramEnd"/>
            <w:r>
              <w:rPr>
                <w:rFonts w:ascii="Calibri" w:hAnsi="Calibri" w:cs="Calibri"/>
              </w:rPr>
              <w:t xml:space="preserve"> and it is possible to move between them</w:t>
            </w:r>
          </w:p>
        </w:tc>
      </w:tr>
      <w:tr w:rsidR="003D711D" w:rsidRPr="00C16723" w14:paraId="3388BF1A" w14:textId="77777777" w:rsidTr="00DD71E9">
        <w:tc>
          <w:tcPr>
            <w:tcW w:w="547" w:type="dxa"/>
            <w:shd w:val="clear" w:color="auto" w:fill="auto"/>
            <w:tcMar>
              <w:top w:w="100" w:type="dxa"/>
              <w:left w:w="100" w:type="dxa"/>
              <w:bottom w:w="100" w:type="dxa"/>
              <w:right w:w="100" w:type="dxa"/>
            </w:tcMar>
          </w:tcPr>
          <w:p w14:paraId="11A48DEE"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0E59B6E" w14:textId="6F201280" w:rsidR="003D711D" w:rsidRPr="00C16723" w:rsidRDefault="00816424" w:rsidP="004963C6">
            <w:pPr>
              <w:spacing w:line="360" w:lineRule="auto"/>
              <w:rPr>
                <w:rFonts w:asciiTheme="majorHAnsi" w:hAnsiTheme="majorHAnsi" w:cstheme="majorHAnsi"/>
              </w:rPr>
            </w:pPr>
            <w:r>
              <w:rPr>
                <w:rFonts w:ascii="Calibri" w:hAnsi="Calibri" w:cs="Calibri"/>
              </w:rPr>
              <w:t>It is possible to zoom in and out on images in the transcription UI</w:t>
            </w:r>
          </w:p>
        </w:tc>
      </w:tr>
      <w:tr w:rsidR="003D711D" w:rsidRPr="00C16723" w14:paraId="6BBE668E" w14:textId="77777777" w:rsidTr="00DD71E9">
        <w:tc>
          <w:tcPr>
            <w:tcW w:w="547" w:type="dxa"/>
            <w:shd w:val="clear" w:color="auto" w:fill="auto"/>
            <w:tcMar>
              <w:top w:w="100" w:type="dxa"/>
              <w:left w:w="100" w:type="dxa"/>
              <w:bottom w:w="100" w:type="dxa"/>
              <w:right w:w="100" w:type="dxa"/>
            </w:tcMar>
          </w:tcPr>
          <w:p w14:paraId="201810E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64D3A32" w14:textId="3AC57623" w:rsidR="003D711D" w:rsidRPr="00C16723" w:rsidRDefault="00816424" w:rsidP="004963C6">
            <w:pPr>
              <w:spacing w:line="360" w:lineRule="auto"/>
              <w:rPr>
                <w:rFonts w:asciiTheme="majorHAnsi" w:hAnsiTheme="majorHAnsi" w:cstheme="majorHAnsi"/>
              </w:rPr>
            </w:pPr>
            <w:r w:rsidRPr="004066DF">
              <w:rPr>
                <w:rFonts w:ascii="Calibri" w:hAnsi="Calibri" w:cs="Calibri"/>
              </w:rPr>
              <w:t xml:space="preserve">Images should take up the </w:t>
            </w:r>
            <w:proofErr w:type="gramStart"/>
            <w:r w:rsidRPr="004066DF">
              <w:rPr>
                <w:rFonts w:ascii="Calibri" w:hAnsi="Calibri" w:cs="Calibri"/>
              </w:rPr>
              <w:t>left hand</w:t>
            </w:r>
            <w:proofErr w:type="gramEnd"/>
            <w:r w:rsidRPr="004066DF">
              <w:rPr>
                <w:rFonts w:ascii="Calibri" w:hAnsi="Calibri" w:cs="Calibri"/>
              </w:rPr>
              <w:t xml:space="preserve"> half of the </w:t>
            </w:r>
            <w:r>
              <w:rPr>
                <w:rFonts w:ascii="Calibri" w:hAnsi="Calibri" w:cs="Calibri"/>
              </w:rPr>
              <w:t xml:space="preserve">transcription </w:t>
            </w:r>
            <w:r w:rsidRPr="004066DF">
              <w:rPr>
                <w:rFonts w:ascii="Calibri" w:hAnsi="Calibri" w:cs="Calibri"/>
              </w:rPr>
              <w:t>UI, with the right hand half displaying the fields for filling in</w:t>
            </w:r>
          </w:p>
        </w:tc>
      </w:tr>
      <w:tr w:rsidR="003D711D" w:rsidRPr="00C16723" w14:paraId="06D2AC4C" w14:textId="77777777" w:rsidTr="00DD71E9">
        <w:tc>
          <w:tcPr>
            <w:tcW w:w="547" w:type="dxa"/>
            <w:shd w:val="clear" w:color="auto" w:fill="auto"/>
            <w:tcMar>
              <w:top w:w="100" w:type="dxa"/>
              <w:left w:w="100" w:type="dxa"/>
              <w:bottom w:w="100" w:type="dxa"/>
              <w:right w:w="100" w:type="dxa"/>
            </w:tcMar>
          </w:tcPr>
          <w:p w14:paraId="02713FF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DB07DB0" w14:textId="701B74B6" w:rsidR="003D711D" w:rsidRPr="00C16723" w:rsidRDefault="00B74F10" w:rsidP="004963C6">
            <w:pPr>
              <w:spacing w:line="360" w:lineRule="auto"/>
              <w:rPr>
                <w:rFonts w:asciiTheme="majorHAnsi" w:hAnsiTheme="majorHAnsi" w:cstheme="majorHAnsi"/>
              </w:rPr>
            </w:pPr>
            <w:commentRangeStart w:id="200"/>
            <w:r w:rsidRPr="004066DF">
              <w:rPr>
                <w:rFonts w:ascii="Calibri" w:hAnsi="Calibri" w:cs="Calibri"/>
              </w:rPr>
              <w:t xml:space="preserve">Fields for inputting data in the </w:t>
            </w:r>
            <w:r>
              <w:rPr>
                <w:rFonts w:ascii="Calibri" w:hAnsi="Calibri" w:cs="Calibri"/>
              </w:rPr>
              <w:t xml:space="preserve">transcription </w:t>
            </w:r>
            <w:r w:rsidRPr="004066DF">
              <w:rPr>
                <w:rFonts w:ascii="Calibri" w:hAnsi="Calibri" w:cs="Calibri"/>
              </w:rPr>
              <w:t>UI can be of a variety of types including text strings, dropdown boxes, query-combo boxes, dates, numeric, check boxes, radio buttons and can be specified for each field.</w:t>
            </w:r>
            <w:ins w:id="201" w:author="Bhupjit Singh" w:date="2024-10-17T10:06:00Z" w16du:dateUtc="2024-10-17T08:06:00Z">
              <w:r w:rsidR="006C5AE8">
                <w:rPr>
                  <w:rFonts w:ascii="Calibri" w:hAnsi="Calibri" w:cs="Calibri"/>
                </w:rPr>
                <w:t xml:space="preserve"> </w:t>
              </w:r>
            </w:ins>
            <w:commentRangeEnd w:id="200"/>
            <w:ins w:id="202" w:author="Bhupjit Singh" w:date="2024-10-17T10:27:00Z" w16du:dateUtc="2024-10-17T08:27:00Z">
              <w:r w:rsidR="004D7BF1">
                <w:rPr>
                  <w:rStyle w:val="CommentReference"/>
                </w:rPr>
                <w:commentReference w:id="200"/>
              </w:r>
            </w:ins>
          </w:p>
        </w:tc>
      </w:tr>
      <w:tr w:rsidR="003D711D" w:rsidRPr="00C16723" w14:paraId="66C7A7AB" w14:textId="77777777" w:rsidTr="00DD71E9">
        <w:tc>
          <w:tcPr>
            <w:tcW w:w="547" w:type="dxa"/>
            <w:shd w:val="clear" w:color="auto" w:fill="auto"/>
            <w:tcMar>
              <w:top w:w="100" w:type="dxa"/>
              <w:left w:w="100" w:type="dxa"/>
              <w:bottom w:w="100" w:type="dxa"/>
              <w:right w:w="100" w:type="dxa"/>
            </w:tcMar>
          </w:tcPr>
          <w:p w14:paraId="5B28A48B"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13D4688" w14:textId="65D958EE" w:rsidR="003D711D" w:rsidRPr="00C16723" w:rsidRDefault="00B74F10" w:rsidP="004963C6">
            <w:pPr>
              <w:spacing w:line="360" w:lineRule="auto"/>
              <w:rPr>
                <w:rFonts w:asciiTheme="majorHAnsi" w:hAnsiTheme="majorHAnsi" w:cstheme="majorHAnsi"/>
              </w:rPr>
            </w:pPr>
            <w:r w:rsidRPr="004066DF">
              <w:rPr>
                <w:rFonts w:ascii="Calibri" w:hAnsi="Calibri" w:cs="Calibri"/>
              </w:rPr>
              <w:t xml:space="preserve">Start collection date and end collection date as DD/MM/YYYY are included in the </w:t>
            </w:r>
            <w:r>
              <w:rPr>
                <w:rFonts w:ascii="Calibri" w:hAnsi="Calibri" w:cs="Calibri"/>
              </w:rPr>
              <w:t xml:space="preserve">transcription </w:t>
            </w:r>
            <w:r w:rsidRPr="004066DF">
              <w:rPr>
                <w:rFonts w:ascii="Calibri" w:hAnsi="Calibri" w:cs="Calibri"/>
              </w:rPr>
              <w:t>UI. It is possible to enter the full dates, or partial dates (e.g., MM/YYYY or YYYY).</w:t>
            </w:r>
          </w:p>
        </w:tc>
      </w:tr>
      <w:tr w:rsidR="003D711D" w:rsidRPr="00C16723" w14:paraId="01F72D94" w14:textId="77777777" w:rsidTr="00DD71E9">
        <w:tc>
          <w:tcPr>
            <w:tcW w:w="547" w:type="dxa"/>
            <w:shd w:val="clear" w:color="auto" w:fill="auto"/>
            <w:tcMar>
              <w:top w:w="100" w:type="dxa"/>
              <w:left w:w="100" w:type="dxa"/>
              <w:bottom w:w="100" w:type="dxa"/>
              <w:right w:w="100" w:type="dxa"/>
            </w:tcMar>
          </w:tcPr>
          <w:p w14:paraId="14784A4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5C642A2" w14:textId="071CF130" w:rsidR="003D711D" w:rsidRPr="00C16723" w:rsidRDefault="00B74F10" w:rsidP="004963C6">
            <w:pPr>
              <w:spacing w:line="360" w:lineRule="auto"/>
              <w:rPr>
                <w:rFonts w:asciiTheme="majorHAnsi" w:hAnsiTheme="majorHAnsi" w:cstheme="majorHAnsi"/>
              </w:rPr>
            </w:pPr>
            <w:commentRangeStart w:id="203"/>
            <w:r>
              <w:rPr>
                <w:rFonts w:ascii="Calibri" w:hAnsi="Calibri" w:cs="Calibri"/>
              </w:rPr>
              <w:t xml:space="preserve">Locality is split into multiple fields (TBD/TBA: Country, Region, </w:t>
            </w:r>
            <w:proofErr w:type="spellStart"/>
            <w:r>
              <w:rPr>
                <w:rFonts w:ascii="Calibri" w:hAnsi="Calibri" w:cs="Calibri"/>
              </w:rPr>
              <w:t>Kommune</w:t>
            </w:r>
            <w:proofErr w:type="spellEnd"/>
            <w:r>
              <w:rPr>
                <w:rFonts w:ascii="Calibri" w:hAnsi="Calibri" w:cs="Calibri"/>
              </w:rPr>
              <w:t>, specific locality written smallest to largest components and Broad Geographic Region) in the transcription UI</w:t>
            </w:r>
            <w:ins w:id="204" w:author="Bhupjit Singh" w:date="2024-10-17T10:09:00Z" w16du:dateUtc="2024-10-17T08:09:00Z">
              <w:r w:rsidR="006C5AE8">
                <w:rPr>
                  <w:rFonts w:ascii="Calibri" w:hAnsi="Calibri" w:cs="Calibri"/>
                </w:rPr>
                <w:t xml:space="preserve">. </w:t>
              </w:r>
            </w:ins>
            <w:commentRangeEnd w:id="203"/>
            <w:ins w:id="205" w:author="Bhupjit Singh" w:date="2024-10-17T10:26:00Z" w16du:dateUtc="2024-10-17T08:26:00Z">
              <w:r w:rsidR="004D7BF1">
                <w:rPr>
                  <w:rStyle w:val="CommentReference"/>
                </w:rPr>
                <w:commentReference w:id="203"/>
              </w:r>
            </w:ins>
          </w:p>
        </w:tc>
      </w:tr>
      <w:tr w:rsidR="003D711D" w:rsidRPr="00C16723" w14:paraId="77DD1326" w14:textId="77777777" w:rsidTr="00DD71E9">
        <w:tc>
          <w:tcPr>
            <w:tcW w:w="547" w:type="dxa"/>
            <w:shd w:val="clear" w:color="auto" w:fill="auto"/>
            <w:tcMar>
              <w:top w:w="100" w:type="dxa"/>
              <w:left w:w="100" w:type="dxa"/>
              <w:bottom w:w="100" w:type="dxa"/>
              <w:right w:w="100" w:type="dxa"/>
            </w:tcMar>
          </w:tcPr>
          <w:p w14:paraId="029C2963"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3BEC6B4C" w14:textId="78065C18" w:rsidR="003D711D" w:rsidRPr="00DD71E9" w:rsidRDefault="0075573E" w:rsidP="004963C6">
            <w:pPr>
              <w:spacing w:line="360" w:lineRule="auto"/>
              <w:rPr>
                <w:rFonts w:ascii="Calibri" w:hAnsi="Calibri" w:cs="Calibri"/>
              </w:rPr>
            </w:pPr>
            <w:commentRangeStart w:id="206"/>
            <w:r>
              <w:rPr>
                <w:rFonts w:ascii="Calibri" w:hAnsi="Calibri" w:cs="Calibri"/>
              </w:rPr>
              <w:t>For existing localities in the transcription UI – the components making up a single locality (divided up into fields in the UI) are linked, so that if you search for the locality in the top field and select one, the other fields are automatically filled in</w:t>
            </w:r>
            <w:del w:id="207" w:author="Bhupjit Singh" w:date="2024-10-17T10:25:00Z" w16du:dateUtc="2024-10-17T08:25:00Z">
              <w:r w:rsidDel="004D7BF1">
                <w:rPr>
                  <w:rFonts w:ascii="Calibri" w:hAnsi="Calibri" w:cs="Calibri"/>
                </w:rPr>
                <w:delText xml:space="preserve">. </w:delText>
              </w:r>
            </w:del>
            <w:commentRangeEnd w:id="206"/>
            <w:r w:rsidR="004D7BF1">
              <w:rPr>
                <w:rStyle w:val="CommentReference"/>
              </w:rPr>
              <w:commentReference w:id="206"/>
            </w:r>
          </w:p>
        </w:tc>
      </w:tr>
      <w:tr w:rsidR="003D711D" w:rsidRPr="00C16723" w14:paraId="689AC97D" w14:textId="77777777" w:rsidTr="00DD71E9">
        <w:tc>
          <w:tcPr>
            <w:tcW w:w="547" w:type="dxa"/>
            <w:shd w:val="clear" w:color="auto" w:fill="auto"/>
            <w:tcMar>
              <w:top w:w="100" w:type="dxa"/>
              <w:left w:w="100" w:type="dxa"/>
              <w:bottom w:w="100" w:type="dxa"/>
              <w:right w:w="100" w:type="dxa"/>
            </w:tcMar>
          </w:tcPr>
          <w:p w14:paraId="332E1709"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A36850C" w14:textId="7E0653E3" w:rsidR="003D711D" w:rsidRPr="00C16723" w:rsidRDefault="0075573E" w:rsidP="004963C6">
            <w:pPr>
              <w:spacing w:line="360" w:lineRule="auto"/>
              <w:rPr>
                <w:rFonts w:asciiTheme="majorHAnsi" w:hAnsiTheme="majorHAnsi" w:cstheme="majorHAnsi"/>
              </w:rPr>
            </w:pPr>
            <w:r>
              <w:rPr>
                <w:rFonts w:ascii="Calibri" w:hAnsi="Calibri" w:cs="Calibri"/>
              </w:rPr>
              <w:t xml:space="preserve">It is </w:t>
            </w:r>
            <w:commentRangeStart w:id="208"/>
            <w:r>
              <w:rPr>
                <w:rFonts w:ascii="Calibri" w:hAnsi="Calibri" w:cs="Calibri"/>
              </w:rPr>
              <w:t>not possible to update an existing locality record in the transcription UI, but it is possible to create a new one in the UI</w:t>
            </w:r>
            <w:ins w:id="209" w:author="Bhupjit Singh" w:date="2024-10-17T10:14:00Z" w16du:dateUtc="2024-10-17T08:14:00Z">
              <w:r w:rsidR="006C5AE8">
                <w:rPr>
                  <w:rFonts w:ascii="Calibri" w:hAnsi="Calibri" w:cs="Calibri"/>
                </w:rPr>
                <w:t xml:space="preserve">. </w:t>
              </w:r>
            </w:ins>
            <w:commentRangeEnd w:id="208"/>
            <w:ins w:id="210" w:author="Bhupjit Singh" w:date="2024-10-17T10:25:00Z" w16du:dateUtc="2024-10-17T08:25:00Z">
              <w:r w:rsidR="004D7BF1">
                <w:rPr>
                  <w:rStyle w:val="CommentReference"/>
                </w:rPr>
                <w:commentReference w:id="208"/>
              </w:r>
            </w:ins>
          </w:p>
        </w:tc>
      </w:tr>
      <w:tr w:rsidR="003D711D" w:rsidRPr="00C16723" w14:paraId="3985CBE9" w14:textId="77777777" w:rsidTr="00DD71E9">
        <w:tc>
          <w:tcPr>
            <w:tcW w:w="547" w:type="dxa"/>
            <w:shd w:val="clear" w:color="auto" w:fill="auto"/>
            <w:tcMar>
              <w:top w:w="100" w:type="dxa"/>
              <w:left w:w="100" w:type="dxa"/>
              <w:bottom w:w="100" w:type="dxa"/>
              <w:right w:w="100" w:type="dxa"/>
            </w:tcMar>
          </w:tcPr>
          <w:p w14:paraId="1530C01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A45F99E" w14:textId="033375FC" w:rsidR="003D711D" w:rsidRPr="00C16723" w:rsidRDefault="0075573E" w:rsidP="004963C6">
            <w:pPr>
              <w:spacing w:line="360" w:lineRule="auto"/>
              <w:rPr>
                <w:rFonts w:asciiTheme="majorHAnsi" w:hAnsiTheme="majorHAnsi" w:cstheme="majorHAnsi"/>
              </w:rPr>
            </w:pPr>
            <w:r>
              <w:rPr>
                <w:rFonts w:ascii="Calibri" w:hAnsi="Calibri" w:cs="Calibri"/>
              </w:rPr>
              <w:t>New locality records created in the transcription UI are available for subsequent selection and associating with other object records as soon as they are created in the transcription platform</w:t>
            </w:r>
          </w:p>
        </w:tc>
      </w:tr>
      <w:tr w:rsidR="003D711D" w:rsidRPr="00C16723" w14:paraId="15DBBE03" w14:textId="77777777" w:rsidTr="00DD71E9">
        <w:tc>
          <w:tcPr>
            <w:tcW w:w="547" w:type="dxa"/>
            <w:shd w:val="clear" w:color="auto" w:fill="auto"/>
            <w:tcMar>
              <w:top w:w="100" w:type="dxa"/>
              <w:left w:w="100" w:type="dxa"/>
              <w:bottom w:w="100" w:type="dxa"/>
              <w:right w:w="100" w:type="dxa"/>
            </w:tcMar>
          </w:tcPr>
          <w:p w14:paraId="5CEC753F"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65AD64A" w14:textId="3DF53688" w:rsidR="003D711D" w:rsidRPr="00C16723" w:rsidRDefault="0075573E" w:rsidP="004963C6">
            <w:pPr>
              <w:widowControl w:val="0"/>
              <w:pBdr>
                <w:top w:val="nil"/>
                <w:left w:val="nil"/>
                <w:bottom w:val="nil"/>
                <w:right w:val="nil"/>
                <w:between w:val="nil"/>
              </w:pBdr>
              <w:spacing w:line="360" w:lineRule="auto"/>
              <w:rPr>
                <w:rFonts w:asciiTheme="majorHAnsi" w:hAnsiTheme="majorHAnsi" w:cstheme="majorHAnsi"/>
              </w:rPr>
            </w:pPr>
            <w:commentRangeStart w:id="211"/>
            <w:r w:rsidRPr="004066DF">
              <w:rPr>
                <w:rFonts w:ascii="Calibri" w:hAnsi="Calibri" w:cs="Calibri"/>
              </w:rPr>
              <w:t xml:space="preserve">There is a remarks field with </w:t>
            </w:r>
            <w:r>
              <w:rPr>
                <w:rFonts w:ascii="Calibri" w:hAnsi="Calibri" w:cs="Calibri"/>
              </w:rPr>
              <w:t xml:space="preserve">a related </w:t>
            </w:r>
            <w:r w:rsidRPr="004066DF">
              <w:rPr>
                <w:rFonts w:ascii="Calibri" w:hAnsi="Calibri" w:cs="Calibri"/>
              </w:rPr>
              <w:t xml:space="preserve">remarks source </w:t>
            </w:r>
            <w:r>
              <w:rPr>
                <w:rFonts w:ascii="Calibri" w:hAnsi="Calibri" w:cs="Calibri"/>
              </w:rPr>
              <w:t xml:space="preserve">field, </w:t>
            </w:r>
            <w:r w:rsidRPr="004066DF">
              <w:rPr>
                <w:rFonts w:ascii="Calibri" w:hAnsi="Calibri" w:cs="Calibri"/>
              </w:rPr>
              <w:t>included in the transcription UI for each set of fields</w:t>
            </w:r>
            <w:r>
              <w:rPr>
                <w:rFonts w:ascii="Calibri" w:hAnsi="Calibri" w:cs="Calibri"/>
              </w:rPr>
              <w:t xml:space="preserve"> (e.g., </w:t>
            </w:r>
            <w:proofErr w:type="spellStart"/>
            <w:r>
              <w:rPr>
                <w:rFonts w:ascii="Calibri" w:hAnsi="Calibri" w:cs="Calibri"/>
              </w:rPr>
              <w:t>localilty</w:t>
            </w:r>
            <w:proofErr w:type="spellEnd"/>
            <w:r>
              <w:rPr>
                <w:rFonts w:ascii="Calibri" w:hAnsi="Calibri" w:cs="Calibri"/>
              </w:rPr>
              <w:t xml:space="preserve"> and date)</w:t>
            </w:r>
            <w:r w:rsidRPr="004066DF">
              <w:rPr>
                <w:rFonts w:ascii="Calibri" w:hAnsi="Calibri" w:cs="Calibri"/>
              </w:rPr>
              <w:t>. This enables digitisers to add verbatim text. These go into the Remarks table in Specify</w:t>
            </w:r>
            <w:r>
              <w:rPr>
                <w:rFonts w:ascii="Calibri" w:hAnsi="Calibri" w:cs="Calibri"/>
              </w:rPr>
              <w:t xml:space="preserve"> and the source will say “Verbatim locality from specimen label” and “Verbatim date from specimen label” for v1.</w:t>
            </w:r>
            <w:commentRangeEnd w:id="211"/>
            <w:r w:rsidR="002708F8">
              <w:rPr>
                <w:rStyle w:val="CommentReference"/>
              </w:rPr>
              <w:commentReference w:id="211"/>
            </w:r>
          </w:p>
        </w:tc>
      </w:tr>
      <w:tr w:rsidR="003D711D" w:rsidRPr="00C16723" w14:paraId="21898078" w14:textId="77777777" w:rsidTr="00DD71E9">
        <w:tc>
          <w:tcPr>
            <w:tcW w:w="547" w:type="dxa"/>
            <w:shd w:val="clear" w:color="auto" w:fill="auto"/>
            <w:tcMar>
              <w:top w:w="100" w:type="dxa"/>
              <w:left w:w="100" w:type="dxa"/>
              <w:bottom w:w="100" w:type="dxa"/>
              <w:right w:w="100" w:type="dxa"/>
            </w:tcMar>
          </w:tcPr>
          <w:p w14:paraId="2A152693"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87592B3" w14:textId="0923EDCE" w:rsidR="003D711D" w:rsidRPr="00C16723" w:rsidRDefault="004C6831" w:rsidP="004963C6">
            <w:pPr>
              <w:spacing w:line="360" w:lineRule="auto"/>
              <w:rPr>
                <w:rFonts w:asciiTheme="majorHAnsi" w:hAnsiTheme="majorHAnsi" w:cstheme="majorHAnsi"/>
              </w:rPr>
            </w:pPr>
            <w:r>
              <w:rPr>
                <w:rFonts w:ascii="Calibri" w:hAnsi="Calibri" w:cs="Calibri"/>
              </w:rPr>
              <w:t>Initially, the data in Specify will only be updated once all records are transcribed and accepted by the transcription platform</w:t>
            </w:r>
          </w:p>
        </w:tc>
      </w:tr>
      <w:tr w:rsidR="003D711D" w:rsidRPr="00C16723" w14:paraId="5B49CABA" w14:textId="77777777" w:rsidTr="00DD71E9">
        <w:tc>
          <w:tcPr>
            <w:tcW w:w="547" w:type="dxa"/>
            <w:shd w:val="clear" w:color="auto" w:fill="auto"/>
            <w:tcMar>
              <w:top w:w="100" w:type="dxa"/>
              <w:left w:w="100" w:type="dxa"/>
              <w:bottom w:w="100" w:type="dxa"/>
              <w:right w:w="100" w:type="dxa"/>
            </w:tcMar>
          </w:tcPr>
          <w:p w14:paraId="33125236"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0E8BA8E" w14:textId="6C1E5617" w:rsidR="003D711D" w:rsidRPr="00C16723" w:rsidRDefault="004C6831" w:rsidP="004963C6">
            <w:pPr>
              <w:spacing w:line="360" w:lineRule="auto"/>
              <w:rPr>
                <w:rFonts w:asciiTheme="majorHAnsi" w:hAnsiTheme="majorHAnsi" w:cstheme="majorHAnsi"/>
              </w:rPr>
            </w:pPr>
            <w:r w:rsidRPr="004066DF">
              <w:rPr>
                <w:rFonts w:ascii="Calibri" w:hAnsi="Calibri" w:cs="Calibri"/>
              </w:rPr>
              <w:t xml:space="preserve">The transcription platform uses the Specify </w:t>
            </w:r>
            <w:ins w:id="212" w:author="Bhupjit Singh" w:date="2024-10-17T10:18:00Z" w16du:dateUtc="2024-10-17T08:18:00Z">
              <w:r w:rsidR="004D7BF1">
                <w:rPr>
                  <w:rFonts w:ascii="Calibri" w:hAnsi="Calibri" w:cs="Calibri"/>
                </w:rPr>
                <w:t>Opera</w:t>
              </w:r>
            </w:ins>
            <w:ins w:id="213" w:author="Bhupjit Singh" w:date="2024-10-17T10:19:00Z" w16du:dateUtc="2024-10-17T08:19:00Z">
              <w:r w:rsidR="004D7BF1">
                <w:rPr>
                  <w:rFonts w:ascii="Calibri" w:hAnsi="Calibri" w:cs="Calibri"/>
                </w:rPr>
                <w:t xml:space="preserve">tions </w:t>
              </w:r>
            </w:ins>
            <w:r w:rsidRPr="004066DF">
              <w:rPr>
                <w:rFonts w:ascii="Calibri" w:hAnsi="Calibri" w:cs="Calibri"/>
              </w:rPr>
              <w:t>API to update object records following transcription</w:t>
            </w:r>
          </w:p>
        </w:tc>
      </w:tr>
      <w:tr w:rsidR="003D711D" w:rsidRPr="00C16723" w14:paraId="335753CA" w14:textId="77777777" w:rsidTr="00DD71E9">
        <w:tc>
          <w:tcPr>
            <w:tcW w:w="547" w:type="dxa"/>
            <w:shd w:val="clear" w:color="auto" w:fill="auto"/>
            <w:tcMar>
              <w:top w:w="100" w:type="dxa"/>
              <w:left w:w="100" w:type="dxa"/>
              <w:bottom w:w="100" w:type="dxa"/>
              <w:right w:w="100" w:type="dxa"/>
            </w:tcMar>
          </w:tcPr>
          <w:p w14:paraId="38F3260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3078A73" w14:textId="4D2A2E92" w:rsidR="003D711D" w:rsidRPr="004D7BF1" w:rsidRDefault="004C6831" w:rsidP="004963C6">
            <w:pPr>
              <w:spacing w:line="360" w:lineRule="auto"/>
              <w:rPr>
                <w:rFonts w:ascii="Calibri" w:hAnsi="Calibri" w:cs="Calibri"/>
                <w:rPrChange w:id="214" w:author="Bhupjit Singh" w:date="2024-10-17T10:20:00Z" w16du:dateUtc="2024-10-17T08:20:00Z">
                  <w:rPr>
                    <w:rFonts w:asciiTheme="majorHAnsi" w:hAnsiTheme="majorHAnsi" w:cstheme="majorHAnsi"/>
                  </w:rPr>
                </w:rPrChange>
              </w:rPr>
            </w:pPr>
            <w:r w:rsidRPr="004066DF">
              <w:rPr>
                <w:rFonts w:ascii="Calibri" w:hAnsi="Calibri" w:cs="Calibri"/>
              </w:rPr>
              <w:t xml:space="preserve">It is possible to add to and </w:t>
            </w:r>
            <w:commentRangeStart w:id="215"/>
            <w:r w:rsidRPr="004066DF">
              <w:rPr>
                <w:rFonts w:ascii="Calibri" w:hAnsi="Calibri" w:cs="Calibri"/>
              </w:rPr>
              <w:t>replace existing data in Specify in bulk as part of the data ingest from the transcription platform</w:t>
            </w:r>
            <w:commentRangeEnd w:id="215"/>
            <w:r w:rsidR="004D7BF1">
              <w:rPr>
                <w:rStyle w:val="CommentReference"/>
              </w:rPr>
              <w:commentReference w:id="215"/>
            </w:r>
          </w:p>
        </w:tc>
      </w:tr>
      <w:tr w:rsidR="003D711D" w:rsidRPr="00C16723" w14:paraId="544F8669" w14:textId="77777777" w:rsidTr="00DD71E9">
        <w:tc>
          <w:tcPr>
            <w:tcW w:w="547" w:type="dxa"/>
            <w:shd w:val="clear" w:color="auto" w:fill="auto"/>
            <w:tcMar>
              <w:top w:w="100" w:type="dxa"/>
              <w:left w:w="100" w:type="dxa"/>
              <w:bottom w:w="100" w:type="dxa"/>
              <w:right w:w="100" w:type="dxa"/>
            </w:tcMar>
          </w:tcPr>
          <w:p w14:paraId="415AE45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6F6C77A" w14:textId="2D871E92" w:rsidR="003D711D" w:rsidRPr="00C16723" w:rsidRDefault="004C6831" w:rsidP="004963C6">
            <w:pPr>
              <w:spacing w:line="360" w:lineRule="auto"/>
              <w:rPr>
                <w:rFonts w:asciiTheme="majorHAnsi" w:hAnsiTheme="majorHAnsi" w:cstheme="majorHAnsi"/>
              </w:rPr>
            </w:pPr>
            <w:r w:rsidRPr="004066DF">
              <w:rPr>
                <w:rFonts w:ascii="Calibri" w:hAnsi="Calibri" w:cs="Calibri"/>
              </w:rPr>
              <w:t>When updating Specify via the API from the transcription platform, the update should be recorded in the Specify audit log in a meaningful way so it is obvious that the update was due to data from the transcription platform</w:t>
            </w:r>
            <w:ins w:id="216" w:author="Bhupjit Singh" w:date="2024-10-17T10:21:00Z" w16du:dateUtc="2024-10-17T08:21:00Z">
              <w:r w:rsidR="004D7BF1">
                <w:rPr>
                  <w:rFonts w:ascii="Calibri" w:hAnsi="Calibri" w:cs="Calibri"/>
                </w:rPr>
                <w:t xml:space="preserve">, the transcription </w:t>
              </w:r>
            </w:ins>
            <w:ins w:id="217" w:author="Bhupjit Singh" w:date="2024-10-17T10:22:00Z" w16du:dateUtc="2024-10-17T08:22:00Z">
              <w:r w:rsidR="004D7BF1">
                <w:rPr>
                  <w:rFonts w:ascii="Calibri" w:hAnsi="Calibri" w:cs="Calibri"/>
                </w:rPr>
                <w:t>platform should also have a way to record was replaced and which was appended. IT might also be a good idea to have the replaced text saved for some duration</w:t>
              </w:r>
            </w:ins>
          </w:p>
        </w:tc>
      </w:tr>
      <w:tr w:rsidR="003D711D" w:rsidRPr="00C16723" w14:paraId="4542F9BC" w14:textId="77777777" w:rsidTr="00DD71E9">
        <w:tc>
          <w:tcPr>
            <w:tcW w:w="547" w:type="dxa"/>
            <w:shd w:val="clear" w:color="auto" w:fill="auto"/>
            <w:tcMar>
              <w:top w:w="100" w:type="dxa"/>
              <w:left w:w="100" w:type="dxa"/>
              <w:bottom w:w="100" w:type="dxa"/>
              <w:right w:w="100" w:type="dxa"/>
            </w:tcMar>
          </w:tcPr>
          <w:p w14:paraId="09E443F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510EC39" w14:textId="03F3BDBF" w:rsidR="003D711D" w:rsidRPr="00C16723" w:rsidRDefault="004C6831" w:rsidP="004963C6">
            <w:pPr>
              <w:spacing w:line="360" w:lineRule="auto"/>
              <w:rPr>
                <w:rFonts w:asciiTheme="majorHAnsi" w:hAnsiTheme="majorHAnsi" w:cstheme="majorHAnsi"/>
              </w:rPr>
            </w:pPr>
            <w:r>
              <w:rPr>
                <w:rFonts w:ascii="Calibri" w:hAnsi="Calibri" w:cs="Calibri"/>
              </w:rPr>
              <w:t xml:space="preserve">It should </w:t>
            </w:r>
            <w:commentRangeStart w:id="218"/>
            <w:r w:rsidRPr="00763EDA">
              <w:rPr>
                <w:rFonts w:ascii="Calibri" w:hAnsi="Calibri" w:cs="Calibri"/>
                <w:u w:val="single"/>
              </w:rPr>
              <w:t>not</w:t>
            </w:r>
            <w:r>
              <w:rPr>
                <w:rFonts w:ascii="Calibri" w:hAnsi="Calibri" w:cs="Calibri"/>
              </w:rPr>
              <w:t xml:space="preserve"> be possible to add new object records to Specify during the ingest from the transcription platform</w:t>
            </w:r>
            <w:commentRangeEnd w:id="218"/>
            <w:r w:rsidR="004D7BF1">
              <w:rPr>
                <w:rStyle w:val="CommentReference"/>
              </w:rPr>
              <w:commentReference w:id="218"/>
            </w:r>
          </w:p>
        </w:tc>
      </w:tr>
      <w:tr w:rsidR="003D711D" w:rsidRPr="00C16723" w14:paraId="58E3F54D" w14:textId="77777777" w:rsidTr="00DD71E9">
        <w:tc>
          <w:tcPr>
            <w:tcW w:w="547" w:type="dxa"/>
            <w:shd w:val="clear" w:color="auto" w:fill="auto"/>
            <w:tcMar>
              <w:top w:w="100" w:type="dxa"/>
              <w:left w:w="100" w:type="dxa"/>
              <w:bottom w:w="100" w:type="dxa"/>
              <w:right w:w="100" w:type="dxa"/>
            </w:tcMar>
          </w:tcPr>
          <w:p w14:paraId="35736F86"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88A336F" w14:textId="1BC2935B" w:rsidR="003D711D" w:rsidRPr="00C16723" w:rsidRDefault="004C6831" w:rsidP="004963C6">
            <w:pPr>
              <w:spacing w:line="360" w:lineRule="auto"/>
              <w:rPr>
                <w:rFonts w:asciiTheme="majorHAnsi" w:hAnsiTheme="majorHAnsi" w:cstheme="majorHAnsi"/>
              </w:rPr>
            </w:pPr>
            <w:commentRangeStart w:id="219"/>
            <w:r>
              <w:rPr>
                <w:rFonts w:ascii="Calibri" w:hAnsi="Calibri" w:cs="Calibri"/>
              </w:rPr>
              <w:t>Object records should be capable of being updated in Specify during ingest from the transcription platform</w:t>
            </w:r>
            <w:commentRangeEnd w:id="219"/>
            <w:r w:rsidR="00C92C9C">
              <w:rPr>
                <w:rStyle w:val="CommentReference"/>
              </w:rPr>
              <w:commentReference w:id="219"/>
            </w:r>
          </w:p>
        </w:tc>
      </w:tr>
      <w:tr w:rsidR="003D711D" w:rsidRPr="00C16723" w14:paraId="669225E8" w14:textId="77777777" w:rsidTr="00DD71E9">
        <w:tc>
          <w:tcPr>
            <w:tcW w:w="547" w:type="dxa"/>
            <w:shd w:val="clear" w:color="auto" w:fill="auto"/>
            <w:tcMar>
              <w:top w:w="100" w:type="dxa"/>
              <w:left w:w="100" w:type="dxa"/>
              <w:bottom w:w="100" w:type="dxa"/>
              <w:right w:w="100" w:type="dxa"/>
            </w:tcMar>
          </w:tcPr>
          <w:p w14:paraId="3C466BDB"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4A48513" w14:textId="6641EE37" w:rsidR="003D711D" w:rsidRPr="00C16723" w:rsidRDefault="004C6831" w:rsidP="004963C6">
            <w:pPr>
              <w:spacing w:line="360" w:lineRule="auto"/>
              <w:rPr>
                <w:rFonts w:asciiTheme="majorHAnsi" w:hAnsiTheme="majorHAnsi" w:cstheme="majorHAnsi"/>
              </w:rPr>
            </w:pPr>
            <w:commentRangeStart w:id="220"/>
            <w:r>
              <w:rPr>
                <w:rFonts w:ascii="Calibri" w:hAnsi="Calibri" w:cs="Calibri"/>
              </w:rPr>
              <w:t>It should be possible to add non-object records (e.g., lo</w:t>
            </w:r>
            <w:r w:rsidR="00DD71E9">
              <w:rPr>
                <w:rFonts w:ascii="Calibri" w:hAnsi="Calibri" w:cs="Calibri"/>
              </w:rPr>
              <w:t>c</w:t>
            </w:r>
            <w:r>
              <w:rPr>
                <w:rFonts w:ascii="Calibri" w:hAnsi="Calibri" w:cs="Calibri"/>
              </w:rPr>
              <w:t>alities) to Specify during the ingest from the transcription platform</w:t>
            </w:r>
            <w:commentRangeEnd w:id="220"/>
            <w:r w:rsidR="00C92C9C">
              <w:rPr>
                <w:rStyle w:val="CommentReference"/>
              </w:rPr>
              <w:commentReference w:id="220"/>
            </w:r>
          </w:p>
        </w:tc>
      </w:tr>
      <w:tr w:rsidR="003D711D" w:rsidRPr="00C16723" w14:paraId="35C304AA" w14:textId="77777777" w:rsidTr="00DD71E9">
        <w:tc>
          <w:tcPr>
            <w:tcW w:w="547" w:type="dxa"/>
            <w:shd w:val="clear" w:color="auto" w:fill="auto"/>
            <w:tcMar>
              <w:top w:w="100" w:type="dxa"/>
              <w:left w:w="100" w:type="dxa"/>
              <w:bottom w:w="100" w:type="dxa"/>
              <w:right w:w="100" w:type="dxa"/>
            </w:tcMar>
          </w:tcPr>
          <w:p w14:paraId="0FC526C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96E4112" w14:textId="63AA5591" w:rsidR="003D711D" w:rsidRPr="00C16723" w:rsidRDefault="004C6831" w:rsidP="004963C6">
            <w:pPr>
              <w:spacing w:line="360" w:lineRule="auto"/>
              <w:rPr>
                <w:rFonts w:asciiTheme="majorHAnsi" w:hAnsiTheme="majorHAnsi" w:cstheme="majorHAnsi"/>
              </w:rPr>
            </w:pPr>
            <w:r>
              <w:rPr>
                <w:rFonts w:ascii="Calibri" w:hAnsi="Calibri" w:cs="Calibri"/>
              </w:rPr>
              <w:t>New non-object records (e.g., localities) added to Specify during the ingest from the transcription platform should be flagged as “Requires validation” in Specify.</w:t>
            </w:r>
          </w:p>
        </w:tc>
      </w:tr>
      <w:tr w:rsidR="003D711D" w:rsidRPr="00C16723" w14:paraId="32324F24" w14:textId="77777777" w:rsidTr="00DD71E9">
        <w:tc>
          <w:tcPr>
            <w:tcW w:w="547" w:type="dxa"/>
            <w:shd w:val="clear" w:color="auto" w:fill="auto"/>
            <w:tcMar>
              <w:top w:w="100" w:type="dxa"/>
              <w:left w:w="100" w:type="dxa"/>
              <w:bottom w:w="100" w:type="dxa"/>
              <w:right w:w="100" w:type="dxa"/>
            </w:tcMar>
          </w:tcPr>
          <w:p w14:paraId="1596BF48"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334F89C" w14:textId="636C4942" w:rsidR="003D711D" w:rsidRPr="00C16723" w:rsidRDefault="004C6831" w:rsidP="004963C6">
            <w:pPr>
              <w:spacing w:line="360" w:lineRule="auto"/>
              <w:rPr>
                <w:rFonts w:asciiTheme="majorHAnsi" w:hAnsiTheme="majorHAnsi" w:cstheme="majorHAnsi"/>
              </w:rPr>
            </w:pPr>
            <w:r>
              <w:rPr>
                <w:rFonts w:ascii="Calibri" w:hAnsi="Calibri" w:cs="Calibri"/>
              </w:rPr>
              <w:t xml:space="preserve">It should </w:t>
            </w:r>
            <w:r w:rsidRPr="00E95C98">
              <w:rPr>
                <w:rFonts w:ascii="Calibri" w:hAnsi="Calibri" w:cs="Calibri"/>
                <w:u w:val="single"/>
              </w:rPr>
              <w:t>not</w:t>
            </w:r>
            <w:r>
              <w:rPr>
                <w:rFonts w:ascii="Calibri" w:hAnsi="Calibri" w:cs="Calibri"/>
              </w:rPr>
              <w:t xml:space="preserve"> be possible to update existing non-object records (e.g., localities) in Specify </w:t>
            </w:r>
            <w:proofErr w:type="gramStart"/>
            <w:r>
              <w:rPr>
                <w:rFonts w:ascii="Calibri" w:hAnsi="Calibri" w:cs="Calibri"/>
              </w:rPr>
              <w:t>as a result of</w:t>
            </w:r>
            <w:proofErr w:type="gramEnd"/>
            <w:r>
              <w:rPr>
                <w:rFonts w:ascii="Calibri" w:hAnsi="Calibri" w:cs="Calibri"/>
              </w:rPr>
              <w:t xml:space="preserve"> data ingest from the transcription platform. </w:t>
            </w:r>
          </w:p>
        </w:tc>
      </w:tr>
      <w:tr w:rsidR="003D711D" w:rsidRPr="00C16723" w14:paraId="7D80DCF7" w14:textId="77777777" w:rsidTr="004963C6">
        <w:trPr>
          <w:trHeight w:val="67"/>
        </w:trPr>
        <w:tc>
          <w:tcPr>
            <w:tcW w:w="547" w:type="dxa"/>
            <w:shd w:val="clear" w:color="auto" w:fill="auto"/>
            <w:tcMar>
              <w:top w:w="100" w:type="dxa"/>
              <w:left w:w="100" w:type="dxa"/>
              <w:bottom w:w="100" w:type="dxa"/>
              <w:right w:w="100" w:type="dxa"/>
            </w:tcMar>
          </w:tcPr>
          <w:p w14:paraId="752AAB88"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1037A8B" w14:textId="341C8F5C" w:rsidR="003D711D" w:rsidRPr="00C16723" w:rsidRDefault="004C6831"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Values in object records with “</w:t>
            </w:r>
            <w:proofErr w:type="spellStart"/>
            <w:proofErr w:type="gramStart"/>
            <w:r w:rsidRPr="00BA1F7D">
              <w:rPr>
                <w:rFonts w:ascii="Calibri" w:hAnsi="Calibri" w:cs="Calibri"/>
              </w:rPr>
              <w:t>unknown:missing</w:t>
            </w:r>
            <w:proofErr w:type="spellEnd"/>
            <w:proofErr w:type="gramEnd"/>
            <w:r>
              <w:rPr>
                <w:rFonts w:ascii="Calibri" w:hAnsi="Calibri" w:cs="Calibri"/>
              </w:rPr>
              <w:t>”</w:t>
            </w:r>
            <w:r w:rsidRPr="00BA1F7D">
              <w:rPr>
                <w:rFonts w:ascii="Calibri" w:hAnsi="Calibri" w:cs="Calibri"/>
              </w:rPr>
              <w:t xml:space="preserve"> </w:t>
            </w:r>
            <w:r>
              <w:rPr>
                <w:rFonts w:ascii="Calibri" w:hAnsi="Calibri" w:cs="Calibri"/>
              </w:rPr>
              <w:t>or “</w:t>
            </w:r>
            <w:proofErr w:type="spellStart"/>
            <w:r w:rsidRPr="00BA1F7D">
              <w:rPr>
                <w:rFonts w:ascii="Calibri" w:hAnsi="Calibri" w:cs="Calibri"/>
              </w:rPr>
              <w:t>unknown:</w:t>
            </w:r>
            <w:r w:rsidRPr="00C94062">
              <w:rPr>
                <w:rFonts w:ascii="Calibri" w:hAnsi="Calibri" w:cs="Calibri"/>
              </w:rPr>
              <w:t>indecipherable</w:t>
            </w:r>
            <w:proofErr w:type="spellEnd"/>
            <w:r>
              <w:rPr>
                <w:rFonts w:ascii="Calibri" w:hAnsi="Calibri" w:cs="Calibri"/>
              </w:rPr>
              <w:t>”</w:t>
            </w:r>
            <w:r w:rsidRPr="00C94062">
              <w:rPr>
                <w:rFonts w:ascii="Calibri" w:hAnsi="Calibri" w:cs="Calibri"/>
              </w:rPr>
              <w:t xml:space="preserve"> should link to </w:t>
            </w:r>
            <w:r w:rsidRPr="00C94062">
              <w:rPr>
                <w:rFonts w:ascii="Calibri" w:hAnsi="Calibri" w:cs="Calibri"/>
              </w:rPr>
              <w:lastRenderedPageBreak/>
              <w:t>Specify records in the relevant tables</w:t>
            </w:r>
            <w:ins w:id="221" w:author="Bhupjit Singh" w:date="2024-10-17T10:30:00Z" w16du:dateUtc="2024-10-17T08:30:00Z">
              <w:r w:rsidR="00C92C9C">
                <w:rPr>
                  <w:rFonts w:ascii="Calibri" w:hAnsi="Calibri" w:cs="Calibri"/>
                </w:rPr>
                <w:t xml:space="preserve"> through the Specify Operations API and not directly using Specify Data</w:t>
              </w:r>
            </w:ins>
            <w:ins w:id="222" w:author="Bhupjit Singh" w:date="2024-10-17T10:31:00Z" w16du:dateUtc="2024-10-17T08:31:00Z">
              <w:r w:rsidR="00C92C9C">
                <w:rPr>
                  <w:rFonts w:ascii="Calibri" w:hAnsi="Calibri" w:cs="Calibri"/>
                </w:rPr>
                <w:t>base API</w:t>
              </w:r>
            </w:ins>
            <w:r w:rsidRPr="00C94062">
              <w:rPr>
                <w:rFonts w:ascii="Calibri" w:hAnsi="Calibri" w:cs="Calibri"/>
              </w:rPr>
              <w:t xml:space="preserve"> (e.g., in v1, these are existing records in the locality table in Specify)</w:t>
            </w:r>
          </w:p>
        </w:tc>
      </w:tr>
    </w:tbl>
    <w:p w14:paraId="6F03D185" w14:textId="77777777" w:rsidR="00BE2DC5" w:rsidRPr="00C16723" w:rsidRDefault="00BE2DC5" w:rsidP="00C16723">
      <w:pPr>
        <w:spacing w:line="360" w:lineRule="auto"/>
        <w:rPr>
          <w:rFonts w:asciiTheme="majorHAnsi" w:hAnsiTheme="majorHAnsi" w:cstheme="majorHAnsi"/>
        </w:rPr>
      </w:pPr>
    </w:p>
    <w:p w14:paraId="6F03D186" w14:textId="4C842F49" w:rsidR="00BE2DC5" w:rsidRPr="00C16723" w:rsidRDefault="00FB1032" w:rsidP="00C16723">
      <w:pPr>
        <w:pStyle w:val="Heading1"/>
        <w:spacing w:before="0" w:line="360" w:lineRule="auto"/>
        <w:rPr>
          <w:rFonts w:asciiTheme="majorHAnsi" w:hAnsiTheme="majorHAnsi" w:cstheme="majorHAnsi"/>
          <w:b/>
          <w:bCs/>
          <w:sz w:val="22"/>
          <w:szCs w:val="22"/>
        </w:rPr>
      </w:pPr>
      <w:bookmarkStart w:id="223" w:name="_Toc169081565"/>
      <w:r w:rsidRPr="00C16723">
        <w:rPr>
          <w:rFonts w:asciiTheme="majorHAnsi" w:hAnsiTheme="majorHAnsi" w:cstheme="majorHAnsi"/>
          <w:b/>
          <w:bCs/>
          <w:sz w:val="22"/>
          <w:szCs w:val="22"/>
        </w:rPr>
        <w:t>4</w:t>
      </w:r>
      <w:r w:rsidR="004C4C75" w:rsidRPr="00C16723">
        <w:rPr>
          <w:rFonts w:asciiTheme="majorHAnsi" w:hAnsiTheme="majorHAnsi" w:cstheme="majorHAnsi"/>
          <w:b/>
          <w:bCs/>
          <w:sz w:val="22"/>
          <w:szCs w:val="22"/>
        </w:rPr>
        <w:t>. Non-functional requirements</w:t>
      </w:r>
      <w:bookmarkEnd w:id="223"/>
      <w:r w:rsidR="004A4663" w:rsidRPr="00C16723">
        <w:rPr>
          <w:rFonts w:asciiTheme="majorHAnsi" w:hAnsiTheme="majorHAnsi" w:cstheme="majorHAnsi"/>
          <w:b/>
          <w:bCs/>
          <w:sz w:val="22"/>
          <w:szCs w:val="22"/>
        </w:rPr>
        <w:t xml:space="preserve"> for </w:t>
      </w:r>
      <w:r w:rsidR="008609C3" w:rsidRPr="00C16723">
        <w:rPr>
          <w:rFonts w:asciiTheme="majorHAnsi" w:hAnsiTheme="majorHAnsi" w:cstheme="majorHAnsi"/>
          <w:b/>
          <w:bCs/>
          <w:sz w:val="22"/>
          <w:szCs w:val="22"/>
        </w:rPr>
        <w:t>v1</w:t>
      </w:r>
    </w:p>
    <w:tbl>
      <w:tblPr>
        <w:tblStyle w:val="a2"/>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8250"/>
      </w:tblGrid>
      <w:tr w:rsidR="0027081E" w:rsidRPr="00C16723" w14:paraId="23CCD246" w14:textId="77777777" w:rsidTr="00DC0062">
        <w:tc>
          <w:tcPr>
            <w:tcW w:w="1111" w:type="dxa"/>
            <w:shd w:val="clear" w:color="auto" w:fill="auto"/>
            <w:tcMar>
              <w:top w:w="100" w:type="dxa"/>
              <w:left w:w="100" w:type="dxa"/>
              <w:bottom w:w="100" w:type="dxa"/>
              <w:right w:w="100" w:type="dxa"/>
            </w:tcMar>
          </w:tcPr>
          <w:p w14:paraId="03E7F109" w14:textId="03AB9030" w:rsidR="0027081E" w:rsidRPr="00C16723" w:rsidRDefault="0027081E" w:rsidP="004963C6">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7416A535" w14:textId="7B725C5A" w:rsidR="0027081E" w:rsidRPr="00C16723" w:rsidRDefault="0027081E" w:rsidP="004963C6">
            <w:pPr>
              <w:spacing w:line="360" w:lineRule="auto"/>
              <w:rPr>
                <w:rFonts w:asciiTheme="majorHAnsi" w:hAnsiTheme="majorHAnsi" w:cstheme="majorHAnsi"/>
                <w:b/>
                <w:bCs/>
              </w:rPr>
            </w:pPr>
            <w:r w:rsidRPr="00C16723">
              <w:rPr>
                <w:rFonts w:asciiTheme="majorHAnsi" w:hAnsiTheme="majorHAnsi" w:cstheme="majorHAnsi"/>
                <w:b/>
                <w:bCs/>
              </w:rPr>
              <w:t>Requirement</w:t>
            </w:r>
          </w:p>
        </w:tc>
      </w:tr>
      <w:tr w:rsidR="00BE2DC5" w:rsidRPr="00C16723" w14:paraId="6F03D18B" w14:textId="77777777" w:rsidTr="00DC0062">
        <w:tc>
          <w:tcPr>
            <w:tcW w:w="1111" w:type="dxa"/>
            <w:shd w:val="clear" w:color="auto" w:fill="auto"/>
            <w:tcMar>
              <w:top w:w="100" w:type="dxa"/>
              <w:left w:w="100" w:type="dxa"/>
              <w:bottom w:w="100" w:type="dxa"/>
              <w:right w:w="100" w:type="dxa"/>
            </w:tcMar>
          </w:tcPr>
          <w:p w14:paraId="6F03D189" w14:textId="1A6C7E11" w:rsidR="00BE2DC5" w:rsidRPr="00C16723" w:rsidRDefault="00BE2DC5" w:rsidP="004963C6">
            <w:pPr>
              <w:widowControl w:val="0"/>
              <w:pBdr>
                <w:top w:val="nil"/>
                <w:left w:val="nil"/>
                <w:bottom w:val="nil"/>
                <w:right w:val="nil"/>
                <w:between w:val="nil"/>
              </w:pBdr>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A" w14:textId="4A098596" w:rsidR="00BE2DC5" w:rsidRPr="00422AAC" w:rsidRDefault="00422AAC" w:rsidP="004963C6">
            <w:pPr>
              <w:spacing w:line="360" w:lineRule="auto"/>
              <w:rPr>
                <w:rFonts w:ascii="Calibri" w:hAnsi="Calibri" w:cs="Calibri"/>
              </w:rPr>
            </w:pPr>
            <w:r w:rsidRPr="00422AAC">
              <w:rPr>
                <w:rFonts w:ascii="Calibri" w:hAnsi="Calibri" w:cs="Calibri"/>
              </w:rPr>
              <w:t>The UI should be simple and easy to use including for non-technical people</w:t>
            </w:r>
          </w:p>
        </w:tc>
      </w:tr>
      <w:tr w:rsidR="00BE2DC5" w:rsidRPr="00C16723" w14:paraId="6F03D18E" w14:textId="77777777" w:rsidTr="00DC0062">
        <w:tc>
          <w:tcPr>
            <w:tcW w:w="1111" w:type="dxa"/>
            <w:shd w:val="clear" w:color="auto" w:fill="auto"/>
            <w:tcMar>
              <w:top w:w="100" w:type="dxa"/>
              <w:left w:w="100" w:type="dxa"/>
              <w:bottom w:w="100" w:type="dxa"/>
              <w:right w:w="100" w:type="dxa"/>
            </w:tcMar>
          </w:tcPr>
          <w:p w14:paraId="6F03D18C" w14:textId="0D66E788" w:rsidR="00BE2DC5" w:rsidRPr="00C16723" w:rsidRDefault="00BE2DC5" w:rsidP="004963C6">
            <w:pPr>
              <w:widowControl w:val="0"/>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D" w14:textId="7E7B2684" w:rsidR="00BE2DC5" w:rsidRPr="007B1CB4" w:rsidRDefault="007B1CB4" w:rsidP="004963C6">
            <w:pPr>
              <w:spacing w:line="360" w:lineRule="auto"/>
              <w:rPr>
                <w:rFonts w:ascii="Calibri" w:hAnsi="Calibri" w:cs="Calibri"/>
              </w:rPr>
            </w:pPr>
            <w:commentRangeStart w:id="224"/>
            <w:r w:rsidRPr="007B1CB4">
              <w:rPr>
                <w:rFonts w:ascii="Calibri" w:hAnsi="Calibri" w:cs="Calibri"/>
              </w:rPr>
              <w:t>Images in the UI should be high enough quality that it is possible to clearly see any handwriting</w:t>
            </w:r>
            <w:commentRangeEnd w:id="224"/>
            <w:r w:rsidR="00C858F7">
              <w:rPr>
                <w:rStyle w:val="CommentReference"/>
              </w:rPr>
              <w:commentReference w:id="224"/>
            </w:r>
          </w:p>
        </w:tc>
      </w:tr>
      <w:tr w:rsidR="00BE2DC5" w:rsidRPr="00C16723" w14:paraId="6F03D191" w14:textId="77777777" w:rsidTr="00DC0062">
        <w:tc>
          <w:tcPr>
            <w:tcW w:w="1111" w:type="dxa"/>
            <w:shd w:val="clear" w:color="auto" w:fill="auto"/>
            <w:tcMar>
              <w:top w:w="100" w:type="dxa"/>
              <w:left w:w="100" w:type="dxa"/>
              <w:bottom w:w="100" w:type="dxa"/>
              <w:right w:w="100" w:type="dxa"/>
            </w:tcMar>
          </w:tcPr>
          <w:p w14:paraId="6F03D18F" w14:textId="394A32B4" w:rsidR="00BE2DC5" w:rsidRPr="00C16723" w:rsidRDefault="00BE2DC5" w:rsidP="004963C6">
            <w:pPr>
              <w:widowControl w:val="0"/>
              <w:pBdr>
                <w:top w:val="nil"/>
                <w:left w:val="nil"/>
                <w:bottom w:val="nil"/>
                <w:right w:val="nil"/>
                <w:between w:val="nil"/>
              </w:pBdr>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0" w14:textId="40D834B2" w:rsidR="00BE2DC5" w:rsidRPr="00C16723" w:rsidRDefault="007B1CB4" w:rsidP="004963C6">
            <w:pPr>
              <w:widowControl w:val="0"/>
              <w:pBdr>
                <w:top w:val="nil"/>
                <w:left w:val="nil"/>
                <w:bottom w:val="nil"/>
                <w:right w:val="nil"/>
                <w:between w:val="nil"/>
              </w:pBdr>
              <w:spacing w:line="360" w:lineRule="auto"/>
              <w:rPr>
                <w:rFonts w:asciiTheme="majorHAnsi" w:hAnsiTheme="majorHAnsi" w:cstheme="majorHAnsi"/>
              </w:rPr>
            </w:pPr>
            <w:r w:rsidRPr="007B1CB4">
              <w:rPr>
                <w:rFonts w:ascii="Calibri" w:hAnsi="Calibri" w:cs="Calibri"/>
              </w:rPr>
              <w:t>Images should load quickly</w:t>
            </w:r>
            <w:r>
              <w:rPr>
                <w:rFonts w:ascii="Calibri" w:hAnsi="Calibri" w:cs="Calibri"/>
              </w:rPr>
              <w:t xml:space="preserve"> in the transcription UI when navigating between records</w:t>
            </w:r>
          </w:p>
        </w:tc>
      </w:tr>
    </w:tbl>
    <w:p w14:paraId="6F03D195" w14:textId="77777777" w:rsidR="00BE2DC5" w:rsidRPr="00C16723" w:rsidRDefault="00BE2DC5" w:rsidP="00C16723">
      <w:pPr>
        <w:spacing w:line="360" w:lineRule="auto"/>
        <w:rPr>
          <w:rFonts w:asciiTheme="majorHAnsi" w:hAnsiTheme="majorHAnsi" w:cstheme="majorHAnsi"/>
        </w:rPr>
      </w:pPr>
    </w:p>
    <w:p w14:paraId="6F03D19A" w14:textId="1FB4077D" w:rsidR="00BE2DC5" w:rsidRPr="00C16723" w:rsidRDefault="00FB1032" w:rsidP="00C16723">
      <w:pPr>
        <w:pStyle w:val="Heading1"/>
        <w:spacing w:before="0" w:line="360" w:lineRule="auto"/>
        <w:rPr>
          <w:rFonts w:asciiTheme="majorHAnsi" w:hAnsiTheme="majorHAnsi" w:cstheme="majorHAnsi"/>
          <w:b/>
          <w:bCs/>
          <w:sz w:val="22"/>
          <w:szCs w:val="22"/>
        </w:rPr>
      </w:pPr>
      <w:bookmarkStart w:id="225" w:name="_Toc169081566"/>
      <w:r w:rsidRPr="00C16723">
        <w:rPr>
          <w:rFonts w:asciiTheme="majorHAnsi" w:hAnsiTheme="majorHAnsi" w:cstheme="majorHAnsi"/>
          <w:b/>
          <w:bCs/>
          <w:sz w:val="22"/>
          <w:szCs w:val="22"/>
        </w:rPr>
        <w:t>5</w:t>
      </w:r>
      <w:r w:rsidR="004C4C75" w:rsidRPr="00C16723">
        <w:rPr>
          <w:rFonts w:asciiTheme="majorHAnsi" w:hAnsiTheme="majorHAnsi" w:cstheme="majorHAnsi"/>
          <w:b/>
          <w:bCs/>
          <w:sz w:val="22"/>
          <w:szCs w:val="22"/>
        </w:rPr>
        <w:t>.</w:t>
      </w:r>
      <w:r w:rsidR="004C4C75" w:rsidRPr="00C16723">
        <w:rPr>
          <w:rFonts w:asciiTheme="majorHAnsi" w:hAnsiTheme="majorHAnsi" w:cstheme="majorHAnsi"/>
          <w:sz w:val="22"/>
          <w:szCs w:val="22"/>
        </w:rPr>
        <w:t xml:space="preserve"> </w:t>
      </w:r>
      <w:r w:rsidR="004C4C75" w:rsidRPr="00C16723">
        <w:rPr>
          <w:rFonts w:asciiTheme="majorHAnsi" w:hAnsiTheme="majorHAnsi" w:cstheme="majorHAnsi"/>
          <w:b/>
          <w:bCs/>
          <w:sz w:val="22"/>
          <w:szCs w:val="22"/>
        </w:rPr>
        <w:t>Workflow components</w:t>
      </w:r>
      <w:bookmarkEnd w:id="225"/>
      <w:r w:rsidR="00890724" w:rsidRPr="00C16723">
        <w:rPr>
          <w:rFonts w:asciiTheme="majorHAnsi" w:hAnsiTheme="majorHAnsi" w:cstheme="majorHAnsi"/>
          <w:b/>
          <w:bCs/>
          <w:sz w:val="22"/>
          <w:szCs w:val="22"/>
        </w:rPr>
        <w:t xml:space="preserve"> </w:t>
      </w:r>
    </w:p>
    <w:p w14:paraId="572B6A4D" w14:textId="77777777" w:rsidR="00E162F2" w:rsidRPr="00C16723" w:rsidRDefault="00E162F2" w:rsidP="00C16723">
      <w:pPr>
        <w:spacing w:line="360" w:lineRule="auto"/>
        <w:rPr>
          <w:rFonts w:asciiTheme="majorHAnsi" w:hAnsiTheme="majorHAnsi" w:cstheme="majorHAnsi"/>
        </w:rPr>
      </w:pPr>
      <w:r w:rsidRPr="00C16723">
        <w:rPr>
          <w:rFonts w:asciiTheme="majorHAnsi" w:hAnsiTheme="majorHAnsi" w:cstheme="majorHAnsi"/>
        </w:rPr>
        <w:t>In v1, data will be extracted manually from Specify and loaded into the transcription platform as a project. The set up of individual projects can be specified in a user interface. Attachments to the specimen records in Specify that are exported will need to be viewed in a viewer in the transcription platform. Validation of the transcriptions will be via an automated points system. The Specify API will be used to merge the changes with Specify. V1 will deal solely with NHMD pinned insects and capture only location as a query-combo box and as a verbatim text string, as well as collection date (to and from).</w:t>
      </w:r>
    </w:p>
    <w:p w14:paraId="6F03D19B" w14:textId="77777777" w:rsidR="00BE2DC5" w:rsidRPr="00C16723" w:rsidRDefault="00BE2DC5" w:rsidP="00C16723">
      <w:pPr>
        <w:spacing w:line="360" w:lineRule="auto"/>
        <w:rPr>
          <w:rFonts w:asciiTheme="majorHAnsi" w:hAnsiTheme="majorHAnsi" w:cstheme="majorHAnsi"/>
        </w:rPr>
      </w:pPr>
    </w:p>
    <w:p w14:paraId="7E6B060F" w14:textId="69A892BA" w:rsidR="00715F36"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Preparation stage</w:t>
      </w:r>
    </w:p>
    <w:p w14:paraId="5DD28A2C" w14:textId="28F82BCD" w:rsidR="00890724" w:rsidRPr="00C16723" w:rsidRDefault="00E162F2" w:rsidP="00C16723">
      <w:pPr>
        <w:spacing w:line="360" w:lineRule="auto"/>
        <w:rPr>
          <w:rFonts w:asciiTheme="majorHAnsi" w:hAnsiTheme="majorHAnsi" w:cstheme="majorHAnsi"/>
        </w:rPr>
      </w:pPr>
      <w:r w:rsidRPr="00C16723">
        <w:rPr>
          <w:rFonts w:asciiTheme="majorHAnsi" w:hAnsiTheme="majorHAnsi" w:cstheme="majorHAnsi"/>
          <w:noProof/>
        </w:rPr>
        <w:drawing>
          <wp:inline distT="0" distB="0" distL="0" distR="0" wp14:anchorId="53B51F54" wp14:editId="75412813">
            <wp:extent cx="5731510" cy="1907540"/>
            <wp:effectExtent l="0" t="0" r="2540" b="0"/>
            <wp:docPr id="52705704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57041" name="Picture 1" descr="A diagram of a flow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3B6AAC3E" w14:textId="5312E6DE" w:rsidR="00890724"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Transcription</w:t>
      </w:r>
    </w:p>
    <w:p w14:paraId="1D3ACF17" w14:textId="62F32DA8" w:rsidR="00890724" w:rsidRPr="00C16723" w:rsidRDefault="00E162F2" w:rsidP="00C16723">
      <w:pPr>
        <w:spacing w:line="360" w:lineRule="auto"/>
        <w:rPr>
          <w:rFonts w:asciiTheme="majorHAnsi" w:hAnsiTheme="majorHAnsi" w:cstheme="majorHAnsi"/>
        </w:rPr>
      </w:pPr>
      <w:r w:rsidRPr="00C16723">
        <w:rPr>
          <w:rFonts w:asciiTheme="majorHAnsi" w:hAnsiTheme="majorHAnsi" w:cstheme="majorHAnsi"/>
          <w:noProof/>
        </w:rPr>
        <w:lastRenderedPageBreak/>
        <w:drawing>
          <wp:inline distT="0" distB="0" distL="0" distR="0" wp14:anchorId="262B632B" wp14:editId="6EB90C9C">
            <wp:extent cx="5731510" cy="2055495"/>
            <wp:effectExtent l="0" t="0" r="2540" b="1905"/>
            <wp:docPr id="141316486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4865" name="Picture 2"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055495"/>
                    </a:xfrm>
                    <a:prstGeom prst="rect">
                      <a:avLst/>
                    </a:prstGeom>
                  </pic:spPr>
                </pic:pic>
              </a:graphicData>
            </a:graphic>
          </wp:inline>
        </w:drawing>
      </w:r>
    </w:p>
    <w:p w14:paraId="26CF3ACD" w14:textId="77777777" w:rsidR="00890724" w:rsidRPr="00C16723" w:rsidRDefault="00890724" w:rsidP="00C16723">
      <w:pPr>
        <w:spacing w:line="360" w:lineRule="auto"/>
        <w:rPr>
          <w:rFonts w:asciiTheme="majorHAnsi" w:hAnsiTheme="majorHAnsi" w:cstheme="majorHAnsi"/>
        </w:rPr>
      </w:pPr>
    </w:p>
    <w:p w14:paraId="296DD8CB" w14:textId="086F1BF5" w:rsidR="00890724"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Validation</w:t>
      </w:r>
    </w:p>
    <w:p w14:paraId="1E642510" w14:textId="129D1821" w:rsidR="00890724" w:rsidRPr="00C16723" w:rsidRDefault="00AC0D5F" w:rsidP="00C16723">
      <w:pPr>
        <w:spacing w:line="360" w:lineRule="auto"/>
        <w:rPr>
          <w:rFonts w:asciiTheme="majorHAnsi" w:hAnsiTheme="majorHAnsi" w:cstheme="majorHAnsi"/>
        </w:rPr>
      </w:pPr>
      <w:r w:rsidRPr="00C16723">
        <w:rPr>
          <w:rFonts w:asciiTheme="majorHAnsi" w:hAnsiTheme="majorHAnsi" w:cstheme="majorHAnsi"/>
        </w:rPr>
        <w:t>[being decided</w:t>
      </w:r>
      <w:r w:rsidR="00DC69D5" w:rsidRPr="00C16723">
        <w:rPr>
          <w:rFonts w:asciiTheme="majorHAnsi" w:hAnsiTheme="majorHAnsi" w:cstheme="majorHAnsi"/>
        </w:rPr>
        <w:t xml:space="preserve">: </w:t>
      </w:r>
      <w:hyperlink r:id="rId14" w:history="1">
        <w:r w:rsidR="00DC69D5" w:rsidRPr="00C16723">
          <w:rPr>
            <w:rStyle w:val="Hyperlink"/>
            <w:rFonts w:asciiTheme="majorHAnsi" w:hAnsiTheme="majorHAnsi" w:cstheme="majorHAnsi"/>
          </w:rPr>
          <w:t>https://github.com/NHMDenmark/DaSSCo-Transcription/issues/18</w:t>
        </w:r>
      </w:hyperlink>
      <w:r w:rsidRPr="00C16723">
        <w:rPr>
          <w:rFonts w:asciiTheme="majorHAnsi" w:hAnsiTheme="majorHAnsi" w:cstheme="majorHAnsi"/>
        </w:rPr>
        <w:t>]</w:t>
      </w:r>
    </w:p>
    <w:p w14:paraId="6F03D1EF" w14:textId="77777777" w:rsidR="00BE2DC5" w:rsidRPr="00C16723" w:rsidRDefault="00BE2DC5" w:rsidP="00C16723">
      <w:pPr>
        <w:spacing w:line="360" w:lineRule="auto"/>
        <w:rPr>
          <w:rFonts w:asciiTheme="majorHAnsi" w:hAnsiTheme="majorHAnsi" w:cstheme="majorHAnsi"/>
        </w:rPr>
      </w:pPr>
    </w:p>
    <w:p w14:paraId="6F03D1F1" w14:textId="66FE527E" w:rsidR="00BE2DC5" w:rsidRPr="00C16723" w:rsidRDefault="00FB1032" w:rsidP="00C16723">
      <w:pPr>
        <w:pStyle w:val="Heading1"/>
        <w:spacing w:before="0" w:line="360" w:lineRule="auto"/>
        <w:rPr>
          <w:rFonts w:asciiTheme="majorHAnsi" w:hAnsiTheme="majorHAnsi" w:cstheme="majorHAnsi"/>
          <w:b/>
          <w:bCs/>
          <w:sz w:val="22"/>
          <w:szCs w:val="22"/>
        </w:rPr>
      </w:pPr>
      <w:bookmarkStart w:id="226" w:name="_Toc169081568"/>
      <w:r w:rsidRPr="00C16723">
        <w:rPr>
          <w:rFonts w:asciiTheme="majorHAnsi" w:hAnsiTheme="majorHAnsi" w:cstheme="majorHAnsi"/>
          <w:b/>
          <w:bCs/>
          <w:sz w:val="22"/>
          <w:szCs w:val="22"/>
        </w:rPr>
        <w:t>6</w:t>
      </w:r>
      <w:r w:rsidR="00693F84" w:rsidRPr="00C16723">
        <w:rPr>
          <w:rFonts w:asciiTheme="majorHAnsi" w:hAnsiTheme="majorHAnsi" w:cstheme="majorHAnsi"/>
          <w:b/>
          <w:bCs/>
          <w:sz w:val="22"/>
          <w:szCs w:val="22"/>
        </w:rPr>
        <w:t xml:space="preserve">. </w:t>
      </w:r>
      <w:r w:rsidR="004C4C75" w:rsidRPr="00C16723">
        <w:rPr>
          <w:rFonts w:asciiTheme="majorHAnsi" w:hAnsiTheme="majorHAnsi" w:cstheme="majorHAnsi"/>
          <w:b/>
          <w:bCs/>
          <w:sz w:val="22"/>
          <w:szCs w:val="22"/>
        </w:rPr>
        <w:t>Out of scope components</w:t>
      </w:r>
      <w:bookmarkEnd w:id="226"/>
    </w:p>
    <w:p w14:paraId="38DF3C20" w14:textId="351E7F2A" w:rsidR="00D76925" w:rsidRPr="00C16723" w:rsidRDefault="00D76925" w:rsidP="00C16723">
      <w:pPr>
        <w:spacing w:line="360" w:lineRule="auto"/>
        <w:rPr>
          <w:rFonts w:asciiTheme="majorHAnsi" w:hAnsiTheme="majorHAnsi" w:cstheme="majorHAnsi"/>
        </w:rPr>
      </w:pPr>
      <w:r w:rsidRPr="00C16723">
        <w:rPr>
          <w:rFonts w:asciiTheme="majorHAnsi" w:hAnsiTheme="majorHAnsi" w:cstheme="majorHAnsi"/>
        </w:rPr>
        <w:t xml:space="preserve">The </w:t>
      </w:r>
      <w:r w:rsidR="00EA3FAB" w:rsidRPr="00C16723">
        <w:rPr>
          <w:rFonts w:asciiTheme="majorHAnsi" w:hAnsiTheme="majorHAnsi" w:cstheme="majorHAnsi"/>
        </w:rPr>
        <w:t xml:space="preserve">user stories captured in part 1 of this document and not </w:t>
      </w:r>
      <w:r w:rsidR="008923AB" w:rsidRPr="00C16723">
        <w:rPr>
          <w:rFonts w:asciiTheme="majorHAnsi" w:hAnsiTheme="majorHAnsi" w:cstheme="majorHAnsi"/>
        </w:rPr>
        <w:t xml:space="preserve">included in v1 will be considered for later versions, pending evaluations and discussions of earlier versions and features. </w:t>
      </w:r>
    </w:p>
    <w:p w14:paraId="3EC223AB" w14:textId="77777777" w:rsidR="00D76925" w:rsidRPr="00C16723" w:rsidRDefault="00D76925" w:rsidP="00C16723">
      <w:pPr>
        <w:spacing w:line="360" w:lineRule="auto"/>
        <w:rPr>
          <w:rFonts w:asciiTheme="majorHAnsi" w:hAnsiTheme="majorHAnsi" w:cstheme="majorHAnsi"/>
        </w:rPr>
      </w:pPr>
    </w:p>
    <w:p w14:paraId="53404393" w14:textId="3D28291A" w:rsidR="009328AA" w:rsidRPr="00C16723" w:rsidRDefault="009328AA" w:rsidP="00C16723">
      <w:pPr>
        <w:spacing w:line="360" w:lineRule="auto"/>
        <w:rPr>
          <w:rFonts w:asciiTheme="majorHAnsi" w:hAnsiTheme="majorHAnsi" w:cstheme="majorHAnsi"/>
        </w:rPr>
      </w:pPr>
      <w:r w:rsidRPr="00C16723">
        <w:rPr>
          <w:rFonts w:asciiTheme="majorHAnsi" w:hAnsiTheme="majorHAnsi" w:cstheme="majorHAnsi"/>
        </w:rPr>
        <w:t>Th</w:t>
      </w:r>
      <w:r w:rsidR="00807F24" w:rsidRPr="00C16723">
        <w:rPr>
          <w:rFonts w:asciiTheme="majorHAnsi" w:hAnsiTheme="majorHAnsi" w:cstheme="majorHAnsi"/>
        </w:rPr>
        <w:t>e following are out of scope of v1:</w:t>
      </w:r>
    </w:p>
    <w:p w14:paraId="0F755202" w14:textId="75824C42" w:rsidR="00800DAB" w:rsidRPr="00C16723" w:rsidRDefault="00800DAB" w:rsidP="00C16723">
      <w:pPr>
        <w:pStyle w:val="ListBullet"/>
        <w:spacing w:line="360" w:lineRule="auto"/>
        <w:rPr>
          <w:rFonts w:asciiTheme="majorHAnsi" w:hAnsiTheme="majorHAnsi" w:cstheme="majorHAnsi"/>
        </w:rPr>
      </w:pPr>
      <w:r w:rsidRPr="00C16723">
        <w:rPr>
          <w:rFonts w:asciiTheme="majorHAnsi" w:hAnsiTheme="majorHAnsi" w:cstheme="majorHAnsi"/>
        </w:rPr>
        <w:t>Chang</w:t>
      </w:r>
      <w:r w:rsidR="000E74E2" w:rsidRPr="00C16723">
        <w:rPr>
          <w:rFonts w:asciiTheme="majorHAnsi" w:hAnsiTheme="majorHAnsi" w:cstheme="majorHAnsi"/>
        </w:rPr>
        <w:t xml:space="preserve">ing the platform to </w:t>
      </w:r>
      <w:r w:rsidRPr="00C16723">
        <w:rPr>
          <w:rFonts w:asciiTheme="majorHAnsi" w:hAnsiTheme="majorHAnsi" w:cstheme="majorHAnsi"/>
        </w:rPr>
        <w:t>Python</w:t>
      </w:r>
    </w:p>
    <w:p w14:paraId="7B6D0D98" w14:textId="77777777" w:rsidR="00A02AAA" w:rsidRPr="00C16723" w:rsidRDefault="00A02AAA" w:rsidP="00C16723">
      <w:pPr>
        <w:pStyle w:val="ListBullet"/>
        <w:spacing w:line="360" w:lineRule="auto"/>
        <w:rPr>
          <w:rFonts w:asciiTheme="majorHAnsi" w:hAnsiTheme="majorHAnsi" w:cstheme="majorHAnsi"/>
        </w:rPr>
      </w:pPr>
      <w:r w:rsidRPr="00C16723">
        <w:rPr>
          <w:rFonts w:asciiTheme="majorHAnsi" w:hAnsiTheme="majorHAnsi" w:cstheme="majorHAnsi"/>
        </w:rPr>
        <w:t>Citizen science activities are not considered here. The expectation is that early versions will be tailored for and used by DaSSCo digitisers and collection managers.</w:t>
      </w:r>
    </w:p>
    <w:p w14:paraId="3E97488D" w14:textId="77777777" w:rsidR="00A02AAA" w:rsidRPr="00C16723" w:rsidRDefault="00A02AAA" w:rsidP="00C16723">
      <w:pPr>
        <w:pStyle w:val="ListBullet"/>
        <w:spacing w:line="360" w:lineRule="auto"/>
        <w:rPr>
          <w:rFonts w:asciiTheme="majorHAnsi" w:hAnsiTheme="majorHAnsi" w:cstheme="majorHAnsi"/>
        </w:rPr>
      </w:pPr>
      <w:r w:rsidRPr="00C16723">
        <w:rPr>
          <w:rFonts w:asciiTheme="majorHAnsi" w:hAnsiTheme="majorHAnsi" w:cstheme="majorHAnsi"/>
        </w:rPr>
        <w:t>Collections and institutions other than NHMD pinned insects and fields/data/records other than those required for an initial test of the Dung Beetle Project are out of scope of v1. Version 2 is expected to expand the remit of the platform and workflow to cover additional institutions (Natural History Museum Arhus and Arhus University Herbarium) and additional specimen types (herbarium sheets).</w:t>
      </w:r>
    </w:p>
    <w:p w14:paraId="025B4E64" w14:textId="22318DE9" w:rsidR="00807F24" w:rsidRPr="00C16723" w:rsidRDefault="000029AB" w:rsidP="00C16723">
      <w:pPr>
        <w:pStyle w:val="ListBullet"/>
        <w:spacing w:line="360" w:lineRule="auto"/>
        <w:rPr>
          <w:rFonts w:asciiTheme="majorHAnsi" w:hAnsiTheme="majorHAnsi" w:cstheme="majorHAnsi"/>
        </w:rPr>
      </w:pPr>
      <w:r w:rsidRPr="00C16723">
        <w:rPr>
          <w:rFonts w:asciiTheme="majorHAnsi" w:hAnsiTheme="majorHAnsi" w:cstheme="majorHAnsi"/>
        </w:rPr>
        <w:t>Synchronisation with Specify to constantly update the transcription platform</w:t>
      </w:r>
      <w:r w:rsidR="00AA3BBD" w:rsidRPr="00C16723">
        <w:rPr>
          <w:rFonts w:asciiTheme="majorHAnsi" w:hAnsiTheme="majorHAnsi" w:cstheme="majorHAnsi"/>
        </w:rPr>
        <w:t xml:space="preserve"> so it reflects the latest changes in Specify at all times</w:t>
      </w:r>
    </w:p>
    <w:p w14:paraId="389E4491" w14:textId="172C711B" w:rsidR="00C20BD2" w:rsidRPr="00C16723" w:rsidRDefault="00C20BD2" w:rsidP="00C16723">
      <w:pPr>
        <w:pStyle w:val="ListBullet"/>
        <w:spacing w:line="360" w:lineRule="auto"/>
        <w:rPr>
          <w:rFonts w:asciiTheme="majorHAnsi" w:hAnsiTheme="majorHAnsi" w:cstheme="majorHAnsi"/>
        </w:rPr>
      </w:pPr>
      <w:r w:rsidRPr="00C16723">
        <w:rPr>
          <w:rFonts w:asciiTheme="majorHAnsi" w:hAnsiTheme="majorHAnsi" w:cstheme="majorHAnsi"/>
        </w:rPr>
        <w:t>Developing a</w:t>
      </w:r>
      <w:r w:rsidR="00DB07B6" w:rsidRPr="00C16723">
        <w:rPr>
          <w:rFonts w:asciiTheme="majorHAnsi" w:hAnsiTheme="majorHAnsi" w:cstheme="majorHAnsi"/>
        </w:rPr>
        <w:t>n automated georeferencing pipeline (it will be primarily a manual process in v1)</w:t>
      </w:r>
    </w:p>
    <w:p w14:paraId="1B12CD98" w14:textId="01BA8DBE" w:rsidR="00330E15" w:rsidRPr="00C16723" w:rsidRDefault="00330E15" w:rsidP="00C16723">
      <w:pPr>
        <w:pStyle w:val="ListBullet"/>
        <w:spacing w:line="360" w:lineRule="auto"/>
        <w:rPr>
          <w:rFonts w:asciiTheme="majorHAnsi" w:hAnsiTheme="majorHAnsi" w:cstheme="majorHAnsi"/>
        </w:rPr>
      </w:pPr>
      <w:r w:rsidRPr="00C16723">
        <w:rPr>
          <w:rFonts w:asciiTheme="majorHAnsi" w:hAnsiTheme="majorHAnsi" w:cstheme="majorHAnsi"/>
        </w:rPr>
        <w:t>Integrating automated text recognition of the label text</w:t>
      </w:r>
    </w:p>
    <w:p w14:paraId="410C29BA" w14:textId="77777777" w:rsidR="000029AB" w:rsidRPr="00C16723" w:rsidRDefault="000029AB" w:rsidP="00C16723">
      <w:pPr>
        <w:spacing w:line="360" w:lineRule="auto"/>
        <w:rPr>
          <w:rFonts w:asciiTheme="majorHAnsi" w:hAnsiTheme="majorHAnsi" w:cstheme="majorHAnsi"/>
        </w:rPr>
      </w:pPr>
    </w:p>
    <w:p w14:paraId="6F03D1F9" w14:textId="7CBF0602" w:rsidR="00BE2DC5" w:rsidRPr="00C16723" w:rsidRDefault="00FB1032" w:rsidP="00C16723">
      <w:pPr>
        <w:pStyle w:val="Heading1"/>
        <w:spacing w:before="0" w:line="360" w:lineRule="auto"/>
        <w:rPr>
          <w:rFonts w:asciiTheme="majorHAnsi" w:hAnsiTheme="majorHAnsi" w:cstheme="majorHAnsi"/>
          <w:b/>
          <w:bCs/>
          <w:sz w:val="22"/>
          <w:szCs w:val="22"/>
        </w:rPr>
      </w:pPr>
      <w:bookmarkStart w:id="227" w:name="_Toc169081569"/>
      <w:r w:rsidRPr="00C16723">
        <w:rPr>
          <w:rFonts w:asciiTheme="majorHAnsi" w:hAnsiTheme="majorHAnsi" w:cstheme="majorHAnsi"/>
          <w:b/>
          <w:bCs/>
          <w:sz w:val="22"/>
          <w:szCs w:val="22"/>
        </w:rPr>
        <w:t>7</w:t>
      </w:r>
      <w:r w:rsidR="004C4C75" w:rsidRPr="00C16723">
        <w:rPr>
          <w:rFonts w:asciiTheme="majorHAnsi" w:hAnsiTheme="majorHAnsi" w:cstheme="majorHAnsi"/>
          <w:b/>
          <w:bCs/>
          <w:sz w:val="22"/>
          <w:szCs w:val="22"/>
        </w:rPr>
        <w:t>. Limitations</w:t>
      </w:r>
      <w:bookmarkEnd w:id="227"/>
    </w:p>
    <w:p w14:paraId="6F03D204" w14:textId="7E2A4687" w:rsidR="00BE2DC5" w:rsidRPr="00C16723" w:rsidRDefault="005E2D69" w:rsidP="00C16723">
      <w:pPr>
        <w:spacing w:line="360" w:lineRule="auto"/>
        <w:rPr>
          <w:rFonts w:asciiTheme="majorHAnsi" w:hAnsiTheme="majorHAnsi" w:cstheme="majorHAnsi"/>
        </w:rPr>
      </w:pPr>
      <w:bookmarkStart w:id="228" w:name="_h1y8kty2e7ck" w:colFirst="0" w:colLast="0"/>
      <w:bookmarkEnd w:id="228"/>
      <w:r w:rsidRPr="00C16723">
        <w:rPr>
          <w:rFonts w:asciiTheme="majorHAnsi" w:hAnsiTheme="majorHAnsi" w:cstheme="majorHAnsi"/>
        </w:rPr>
        <w:t xml:space="preserve">Version 1 will be limited to developing basic features to facilitate </w:t>
      </w:r>
      <w:r w:rsidR="005419BB" w:rsidRPr="00C16723">
        <w:rPr>
          <w:rFonts w:asciiTheme="majorHAnsi" w:hAnsiTheme="majorHAnsi" w:cstheme="majorHAnsi"/>
        </w:rPr>
        <w:t xml:space="preserve">the Dung Beetle Project. Future versions will expand its remit. It is expected that </w:t>
      </w:r>
      <w:r w:rsidR="001F100F" w:rsidRPr="00C16723">
        <w:rPr>
          <w:rFonts w:asciiTheme="majorHAnsi" w:hAnsiTheme="majorHAnsi" w:cstheme="majorHAnsi"/>
        </w:rPr>
        <w:t>there will be increasing automation of processes due to each development cycle.</w:t>
      </w:r>
    </w:p>
    <w:p w14:paraId="614DB9ED" w14:textId="77777777" w:rsidR="00CC3F9F" w:rsidRPr="00C16723" w:rsidRDefault="00CC3F9F" w:rsidP="00C16723">
      <w:pPr>
        <w:spacing w:line="360" w:lineRule="auto"/>
        <w:rPr>
          <w:rFonts w:asciiTheme="majorHAnsi" w:hAnsiTheme="majorHAnsi" w:cstheme="majorHAnsi"/>
        </w:rPr>
      </w:pPr>
    </w:p>
    <w:p w14:paraId="6F03D205" w14:textId="5DAAF7B4" w:rsidR="00BE2DC5" w:rsidRPr="00C16723" w:rsidRDefault="00FB1032" w:rsidP="00C16723">
      <w:pPr>
        <w:pStyle w:val="Heading1"/>
        <w:spacing w:before="0" w:line="360" w:lineRule="auto"/>
        <w:rPr>
          <w:rFonts w:asciiTheme="majorHAnsi" w:hAnsiTheme="majorHAnsi" w:cstheme="majorHAnsi"/>
          <w:b/>
          <w:bCs/>
          <w:sz w:val="22"/>
          <w:szCs w:val="22"/>
        </w:rPr>
      </w:pPr>
      <w:bookmarkStart w:id="229" w:name="_Toc169081570"/>
      <w:r w:rsidRPr="00C16723">
        <w:rPr>
          <w:rFonts w:asciiTheme="majorHAnsi" w:hAnsiTheme="majorHAnsi" w:cstheme="majorHAnsi"/>
          <w:b/>
          <w:bCs/>
          <w:sz w:val="22"/>
          <w:szCs w:val="22"/>
        </w:rPr>
        <w:t>8</w:t>
      </w:r>
      <w:r w:rsidR="004C4C75" w:rsidRPr="00C16723">
        <w:rPr>
          <w:rFonts w:asciiTheme="majorHAnsi" w:hAnsiTheme="majorHAnsi" w:cstheme="majorHAnsi"/>
          <w:b/>
          <w:bCs/>
          <w:sz w:val="22"/>
          <w:szCs w:val="22"/>
        </w:rPr>
        <w:t>. Next steps</w:t>
      </w:r>
      <w:bookmarkEnd w:id="229"/>
    </w:p>
    <w:p w14:paraId="6F03D238" w14:textId="5717B88D" w:rsidR="00BE2DC5" w:rsidRPr="00C16723" w:rsidRDefault="004671E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Following finalisation of this document, requirements will be tracked via a spreadsheet. </w:t>
      </w:r>
      <w:r w:rsidR="005379CB" w:rsidRPr="00C16723">
        <w:rPr>
          <w:rFonts w:asciiTheme="majorHAnsi" w:hAnsiTheme="majorHAnsi" w:cstheme="majorHAnsi"/>
        </w:rPr>
        <w:t xml:space="preserve">Testing </w:t>
      </w:r>
      <w:r w:rsidR="00964F00" w:rsidRPr="00C16723">
        <w:rPr>
          <w:rFonts w:asciiTheme="majorHAnsi" w:hAnsiTheme="majorHAnsi" w:cstheme="majorHAnsi"/>
        </w:rPr>
        <w:t xml:space="preserve">and refinement </w:t>
      </w:r>
      <w:r w:rsidR="005379CB" w:rsidRPr="00C16723">
        <w:rPr>
          <w:rFonts w:asciiTheme="majorHAnsi" w:hAnsiTheme="majorHAnsi" w:cstheme="majorHAnsi"/>
        </w:rPr>
        <w:t>of the transcription platform</w:t>
      </w:r>
      <w:r w:rsidR="002B1711" w:rsidRPr="00C16723">
        <w:rPr>
          <w:rFonts w:asciiTheme="majorHAnsi" w:hAnsiTheme="majorHAnsi" w:cstheme="majorHAnsi"/>
        </w:rPr>
        <w:t xml:space="preserve"> and preparation of the data and project (see preparation in part 5 of this document)</w:t>
      </w:r>
      <w:r w:rsidR="005379CB" w:rsidRPr="00C16723">
        <w:rPr>
          <w:rFonts w:asciiTheme="majorHAnsi" w:hAnsiTheme="majorHAnsi" w:cstheme="majorHAnsi"/>
        </w:rPr>
        <w:t xml:space="preserve"> is expected to happen in </w:t>
      </w:r>
      <w:r w:rsidR="00964F00" w:rsidRPr="00C16723">
        <w:rPr>
          <w:rFonts w:asciiTheme="majorHAnsi" w:hAnsiTheme="majorHAnsi" w:cstheme="majorHAnsi"/>
        </w:rPr>
        <w:t>October</w:t>
      </w:r>
      <w:r w:rsidR="005379CB" w:rsidRPr="00C16723">
        <w:rPr>
          <w:rFonts w:asciiTheme="majorHAnsi" w:hAnsiTheme="majorHAnsi" w:cstheme="majorHAnsi"/>
        </w:rPr>
        <w:t xml:space="preserve"> 2024. </w:t>
      </w:r>
      <w:r w:rsidR="00964F00" w:rsidRPr="00C16723">
        <w:rPr>
          <w:rFonts w:asciiTheme="majorHAnsi" w:hAnsiTheme="majorHAnsi" w:cstheme="majorHAnsi"/>
        </w:rPr>
        <w:t xml:space="preserve">V1 should be ready and in use in November 2024. </w:t>
      </w:r>
      <w:r w:rsidR="001912BD" w:rsidRPr="00C16723">
        <w:rPr>
          <w:rFonts w:asciiTheme="majorHAnsi" w:hAnsiTheme="majorHAnsi" w:cstheme="majorHAnsi"/>
        </w:rPr>
        <w:t>A workshop to evaluate v1 is scheduled for February 2025</w:t>
      </w:r>
      <w:r w:rsidR="00244641" w:rsidRPr="00C16723">
        <w:rPr>
          <w:rFonts w:asciiTheme="majorHAnsi" w:hAnsiTheme="majorHAnsi" w:cstheme="majorHAnsi"/>
        </w:rPr>
        <w:t>. Finalisation of requirements for v2 will follow on from this</w:t>
      </w:r>
      <w:r w:rsidR="001912BD" w:rsidRPr="00C16723">
        <w:rPr>
          <w:rFonts w:asciiTheme="majorHAnsi" w:hAnsiTheme="majorHAnsi" w:cstheme="majorHAnsi"/>
        </w:rPr>
        <w:t xml:space="preserve">. </w:t>
      </w:r>
      <w:r w:rsidR="005B6372" w:rsidRPr="00C16723">
        <w:rPr>
          <w:rFonts w:asciiTheme="majorHAnsi" w:hAnsiTheme="majorHAnsi" w:cstheme="majorHAnsi"/>
        </w:rPr>
        <w:t>Version 2 will expand the remit of the platform and workflow to cover additional institutions (Natural History Museum A</w:t>
      </w:r>
      <w:r w:rsidR="00671173" w:rsidRPr="00C16723">
        <w:rPr>
          <w:rFonts w:asciiTheme="majorHAnsi" w:hAnsiTheme="majorHAnsi" w:cstheme="majorHAnsi"/>
        </w:rPr>
        <w:t>a</w:t>
      </w:r>
      <w:r w:rsidR="005B6372" w:rsidRPr="00C16723">
        <w:rPr>
          <w:rFonts w:asciiTheme="majorHAnsi" w:hAnsiTheme="majorHAnsi" w:cstheme="majorHAnsi"/>
        </w:rPr>
        <w:t>rhus and A</w:t>
      </w:r>
      <w:r w:rsidR="00671173" w:rsidRPr="00C16723">
        <w:rPr>
          <w:rFonts w:asciiTheme="majorHAnsi" w:hAnsiTheme="majorHAnsi" w:cstheme="majorHAnsi"/>
        </w:rPr>
        <w:t>a</w:t>
      </w:r>
      <w:r w:rsidR="005B6372" w:rsidRPr="00C16723">
        <w:rPr>
          <w:rFonts w:asciiTheme="majorHAnsi" w:hAnsiTheme="majorHAnsi" w:cstheme="majorHAnsi"/>
        </w:rPr>
        <w:t>rhus University Herbarium) and additional specimen types (herbarium sheets).</w:t>
      </w:r>
    </w:p>
    <w:p w14:paraId="49E1F1EC" w14:textId="77777777" w:rsidR="00671173" w:rsidRPr="00C16723" w:rsidRDefault="00671173" w:rsidP="00C16723">
      <w:pPr>
        <w:widowControl w:val="0"/>
        <w:spacing w:line="360" w:lineRule="auto"/>
        <w:rPr>
          <w:rFonts w:asciiTheme="majorHAnsi" w:hAnsiTheme="majorHAnsi" w:cstheme="majorHAnsi"/>
        </w:rPr>
      </w:pPr>
    </w:p>
    <w:p w14:paraId="069663F1" w14:textId="047D753F" w:rsidR="006E3CD6" w:rsidRPr="00C16723" w:rsidRDefault="006E3CD6"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9. Evaluation</w:t>
      </w:r>
    </w:p>
    <w:p w14:paraId="5223929C" w14:textId="03848CC0" w:rsidR="00F95C72" w:rsidRPr="00C16723" w:rsidRDefault="00F95C72" w:rsidP="00C16723">
      <w:pPr>
        <w:spacing w:line="360" w:lineRule="auto"/>
        <w:rPr>
          <w:rFonts w:asciiTheme="majorHAnsi" w:hAnsiTheme="majorHAnsi" w:cstheme="majorHAnsi"/>
        </w:rPr>
      </w:pPr>
      <w:r w:rsidRPr="00C16723">
        <w:rPr>
          <w:rFonts w:asciiTheme="majorHAnsi" w:hAnsiTheme="majorHAnsi" w:cstheme="majorHAnsi"/>
        </w:rPr>
        <w:t>During testing, the core functionalities</w:t>
      </w:r>
      <w:r w:rsidR="00EB6860" w:rsidRPr="00C16723">
        <w:rPr>
          <w:rFonts w:asciiTheme="majorHAnsi" w:hAnsiTheme="majorHAnsi" w:cstheme="majorHAnsi"/>
        </w:rPr>
        <w:t xml:space="preserve"> and requirements will be tested. </w:t>
      </w:r>
    </w:p>
    <w:p w14:paraId="2CECEE8C" w14:textId="77777777" w:rsidR="008511EC" w:rsidRPr="00C16723" w:rsidRDefault="008511EC" w:rsidP="00C16723">
      <w:pPr>
        <w:spacing w:line="360" w:lineRule="auto"/>
        <w:rPr>
          <w:rFonts w:asciiTheme="majorHAnsi" w:hAnsiTheme="majorHAnsi" w:cstheme="majorHAnsi"/>
        </w:rPr>
      </w:pPr>
    </w:p>
    <w:p w14:paraId="277DD87A" w14:textId="0EED5A06" w:rsidR="006E3CD6" w:rsidRDefault="006E3CD6" w:rsidP="00C16723">
      <w:pPr>
        <w:spacing w:line="360" w:lineRule="auto"/>
        <w:rPr>
          <w:rFonts w:asciiTheme="majorHAnsi" w:hAnsiTheme="majorHAnsi" w:cstheme="majorHAnsi"/>
        </w:rPr>
      </w:pPr>
      <w:r w:rsidRPr="00C16723">
        <w:rPr>
          <w:rFonts w:asciiTheme="majorHAnsi" w:hAnsiTheme="majorHAnsi" w:cstheme="majorHAnsi"/>
        </w:rPr>
        <w:t xml:space="preserve">Following release of </w:t>
      </w:r>
      <w:r w:rsidR="008D54CE" w:rsidRPr="00C16723">
        <w:rPr>
          <w:rFonts w:asciiTheme="majorHAnsi" w:hAnsiTheme="majorHAnsi" w:cstheme="majorHAnsi"/>
        </w:rPr>
        <w:t>v</w:t>
      </w:r>
      <w:r w:rsidR="001909A2" w:rsidRPr="00C16723">
        <w:rPr>
          <w:rFonts w:asciiTheme="majorHAnsi" w:hAnsiTheme="majorHAnsi" w:cstheme="majorHAnsi"/>
        </w:rPr>
        <w:t>1</w:t>
      </w:r>
      <w:r w:rsidR="008D54CE" w:rsidRPr="00C16723">
        <w:rPr>
          <w:rFonts w:asciiTheme="majorHAnsi" w:hAnsiTheme="majorHAnsi" w:cstheme="majorHAnsi"/>
        </w:rPr>
        <w:t>, there should be a period of evaluation by stakeholders, IT team and users</w:t>
      </w:r>
      <w:r w:rsidR="008511EC" w:rsidRPr="00C16723">
        <w:rPr>
          <w:rFonts w:asciiTheme="majorHAnsi" w:hAnsiTheme="majorHAnsi" w:cstheme="majorHAnsi"/>
        </w:rPr>
        <w:t xml:space="preserve"> culminating in a workshop</w:t>
      </w:r>
      <w:r w:rsidR="008D54CE" w:rsidRPr="00C16723">
        <w:rPr>
          <w:rFonts w:asciiTheme="majorHAnsi" w:hAnsiTheme="majorHAnsi" w:cstheme="majorHAnsi"/>
        </w:rPr>
        <w:t xml:space="preserve">. </w:t>
      </w:r>
      <w:r w:rsidR="00EB6860" w:rsidRPr="00C16723">
        <w:rPr>
          <w:rFonts w:asciiTheme="majorHAnsi" w:hAnsiTheme="majorHAnsi" w:cstheme="majorHAnsi"/>
        </w:rPr>
        <w:t xml:space="preserve">This testing and feedback will look at the primary purpose of the tool, the features and functionality, but also the </w:t>
      </w:r>
      <w:r w:rsidR="00631729" w:rsidRPr="00C16723">
        <w:rPr>
          <w:rFonts w:asciiTheme="majorHAnsi" w:hAnsiTheme="majorHAnsi" w:cstheme="majorHAnsi"/>
        </w:rPr>
        <w:t xml:space="preserve">sustainability of this piece of software and whether it is likely to meet future needs of the programme (and how much investment will be required). </w:t>
      </w:r>
    </w:p>
    <w:p w14:paraId="2D404076" w14:textId="77777777" w:rsidR="00C16723" w:rsidRPr="00C16723" w:rsidRDefault="00C16723" w:rsidP="00C16723">
      <w:pPr>
        <w:spacing w:line="360" w:lineRule="auto"/>
        <w:rPr>
          <w:rFonts w:asciiTheme="majorHAnsi" w:hAnsiTheme="majorHAnsi" w:cstheme="majorHAnsi"/>
        </w:rPr>
      </w:pPr>
    </w:p>
    <w:p w14:paraId="6F03D239" w14:textId="3873BD00" w:rsidR="00BE2DC5" w:rsidRPr="00C16723" w:rsidRDefault="0023638E" w:rsidP="00C16723">
      <w:pPr>
        <w:pStyle w:val="Heading1"/>
        <w:spacing w:before="0" w:line="360" w:lineRule="auto"/>
        <w:rPr>
          <w:rFonts w:asciiTheme="majorHAnsi" w:hAnsiTheme="majorHAnsi" w:cstheme="majorHAnsi"/>
          <w:b/>
          <w:bCs/>
          <w:sz w:val="22"/>
          <w:szCs w:val="22"/>
        </w:rPr>
      </w:pPr>
      <w:bookmarkStart w:id="230" w:name="_Toc169081571"/>
      <w:r w:rsidRPr="00C16723">
        <w:rPr>
          <w:rFonts w:asciiTheme="majorHAnsi" w:hAnsiTheme="majorHAnsi" w:cstheme="majorHAnsi"/>
          <w:b/>
          <w:bCs/>
          <w:sz w:val="22"/>
          <w:szCs w:val="22"/>
        </w:rPr>
        <w:t>10</w:t>
      </w:r>
      <w:r w:rsidR="004C4C75" w:rsidRPr="00C16723">
        <w:rPr>
          <w:rFonts w:asciiTheme="majorHAnsi" w:hAnsiTheme="majorHAnsi" w:cstheme="majorHAnsi"/>
          <w:b/>
          <w:bCs/>
          <w:sz w:val="22"/>
          <w:szCs w:val="22"/>
        </w:rPr>
        <w:t>. Glossary</w:t>
      </w:r>
      <w:bookmarkEnd w:id="230"/>
      <w:r w:rsidR="004C4C75" w:rsidRPr="00C16723">
        <w:rPr>
          <w:rFonts w:asciiTheme="majorHAnsi" w:hAnsiTheme="majorHAnsi" w:cstheme="majorHAnsi"/>
          <w:b/>
          <w:bCs/>
          <w:sz w:val="22"/>
          <w:szCs w:val="22"/>
        </w:rPr>
        <w:t xml:space="preserve"> </w:t>
      </w:r>
    </w:p>
    <w:p w14:paraId="17E08310" w14:textId="77777777" w:rsidR="00281B23" w:rsidRPr="00C16723" w:rsidRDefault="00281B23" w:rsidP="00C16723">
      <w:pPr>
        <w:spacing w:line="360" w:lineRule="auto"/>
        <w:rPr>
          <w:rFonts w:asciiTheme="majorHAnsi" w:hAnsiTheme="majorHAnsi" w:cstheme="majorHAnsi"/>
        </w:rPr>
      </w:pPr>
    </w:p>
    <w:p w14:paraId="6F03D243" w14:textId="20EBF2F8" w:rsidR="00BE2DC5" w:rsidRPr="00C16723" w:rsidRDefault="00FB1032" w:rsidP="00C16723">
      <w:pPr>
        <w:pStyle w:val="Heading1"/>
        <w:spacing w:before="0" w:line="360" w:lineRule="auto"/>
        <w:rPr>
          <w:rFonts w:asciiTheme="majorHAnsi" w:hAnsiTheme="majorHAnsi" w:cstheme="majorHAnsi"/>
          <w:b/>
          <w:bCs/>
          <w:sz w:val="22"/>
          <w:szCs w:val="22"/>
        </w:rPr>
      </w:pPr>
      <w:bookmarkStart w:id="231" w:name="_Toc169081572"/>
      <w:r w:rsidRPr="00C16723">
        <w:rPr>
          <w:rFonts w:asciiTheme="majorHAnsi" w:hAnsiTheme="majorHAnsi" w:cstheme="majorHAnsi"/>
          <w:b/>
          <w:bCs/>
          <w:sz w:val="22"/>
          <w:szCs w:val="22"/>
        </w:rPr>
        <w:t>1</w:t>
      </w:r>
      <w:r w:rsidR="0023638E" w:rsidRPr="00C16723">
        <w:rPr>
          <w:rFonts w:asciiTheme="majorHAnsi" w:hAnsiTheme="majorHAnsi" w:cstheme="majorHAnsi"/>
          <w:b/>
          <w:bCs/>
          <w:sz w:val="22"/>
          <w:szCs w:val="22"/>
        </w:rPr>
        <w:t>1</w:t>
      </w:r>
      <w:r w:rsidR="004C4C75" w:rsidRPr="00C16723">
        <w:rPr>
          <w:rFonts w:asciiTheme="majorHAnsi" w:hAnsiTheme="majorHAnsi" w:cstheme="majorHAnsi"/>
          <w:b/>
          <w:bCs/>
          <w:sz w:val="22"/>
          <w:szCs w:val="22"/>
        </w:rPr>
        <w:t>. References</w:t>
      </w:r>
      <w:bookmarkEnd w:id="231"/>
    </w:p>
    <w:p w14:paraId="6F03D244" w14:textId="77777777" w:rsidR="00BE2DC5" w:rsidRPr="00C16723" w:rsidRDefault="00BE2DC5" w:rsidP="00C16723">
      <w:pPr>
        <w:spacing w:line="360" w:lineRule="auto"/>
        <w:rPr>
          <w:rFonts w:asciiTheme="majorHAnsi" w:hAnsiTheme="majorHAnsi" w:cstheme="majorHAnsi"/>
        </w:rPr>
      </w:pPr>
    </w:p>
    <w:p w14:paraId="6F03D245" w14:textId="77777777" w:rsidR="00BE2DC5" w:rsidRPr="00C16723" w:rsidRDefault="00BE2DC5" w:rsidP="00C16723">
      <w:pPr>
        <w:spacing w:line="360" w:lineRule="auto"/>
        <w:rPr>
          <w:rFonts w:asciiTheme="majorHAnsi" w:hAnsiTheme="majorHAnsi" w:cstheme="majorHAnsi"/>
        </w:rPr>
      </w:pPr>
    </w:p>
    <w:sectPr w:rsidR="00BE2DC5" w:rsidRPr="00C16723" w:rsidSect="00507B18">
      <w:pgSz w:w="11906" w:h="16838" w:code="9"/>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Bhupjit Singh" w:date="2024-10-16T19:47:00Z" w:initials="BS">
    <w:p w14:paraId="224C0E0D" w14:textId="77777777" w:rsidR="00FB68C5" w:rsidRDefault="00FB68C5" w:rsidP="00FB68C5">
      <w:r>
        <w:rPr>
          <w:rStyle w:val="CommentReference"/>
        </w:rPr>
        <w:annotationRef/>
      </w:r>
      <w:r>
        <w:rPr>
          <w:color w:val="000000"/>
          <w:sz w:val="20"/>
          <w:szCs w:val="20"/>
        </w:rPr>
        <w:t>cannot follow, an example might will help</w:t>
      </w:r>
    </w:p>
    <w:p w14:paraId="7F50BE08" w14:textId="77777777" w:rsidR="00FB68C5" w:rsidRDefault="00FB68C5" w:rsidP="00FB68C5"/>
  </w:comment>
  <w:comment w:id="31" w:author="Bhupjit Singh" w:date="2024-10-16T19:59:00Z" w:initials="BS">
    <w:p w14:paraId="0789E54B" w14:textId="77777777" w:rsidR="00945698" w:rsidRDefault="00945698" w:rsidP="00945698">
      <w:r>
        <w:rPr>
          <w:rStyle w:val="CommentReference"/>
        </w:rPr>
        <w:annotationRef/>
      </w:r>
      <w:r>
        <w:rPr>
          <w:color w:val="000000"/>
          <w:sz w:val="20"/>
          <w:szCs w:val="20"/>
        </w:rPr>
        <w:t>very broad</w:t>
      </w:r>
    </w:p>
  </w:comment>
  <w:comment w:id="40" w:author="Pip Brewer" w:date="2024-11-05T10:18:00Z" w:initials="PB">
    <w:p w14:paraId="45CA1305" w14:textId="77777777" w:rsidR="00DC4405" w:rsidRDefault="00DC4405" w:rsidP="00DC4405">
      <w:pPr>
        <w:pStyle w:val="CommentText"/>
      </w:pPr>
      <w:r>
        <w:rPr>
          <w:rStyle w:val="CommentReference"/>
        </w:rPr>
        <w:annotationRef/>
      </w:r>
      <w:r>
        <w:t>Unsure what means here</w:t>
      </w:r>
    </w:p>
  </w:comment>
  <w:comment w:id="49" w:author="Pip Brewer" w:date="2024-11-05T10:20:00Z" w:initials="PB">
    <w:p w14:paraId="2A58E301" w14:textId="77777777" w:rsidR="00980047" w:rsidRDefault="00980047" w:rsidP="00980047">
      <w:pPr>
        <w:pStyle w:val="CommentText"/>
      </w:pPr>
      <w:r>
        <w:rPr>
          <w:rStyle w:val="CommentReference"/>
        </w:rPr>
        <w:annotationRef/>
      </w:r>
      <w:r>
        <w:t>Specify issue</w:t>
      </w:r>
    </w:p>
  </w:comment>
  <w:comment w:id="50" w:author="Pip Brewer" w:date="2024-11-05T10:21:00Z" w:initials="PB">
    <w:p w14:paraId="7EFD3B85" w14:textId="77777777" w:rsidR="00890D4D" w:rsidRDefault="00890D4D" w:rsidP="00890D4D">
      <w:pPr>
        <w:pStyle w:val="CommentText"/>
      </w:pPr>
      <w:r>
        <w:rPr>
          <w:rStyle w:val="CommentReference"/>
        </w:rPr>
        <w:annotationRef/>
      </w:r>
      <w:r>
        <w:t>And not recording who did it in transcription platform (and it is several people).</w:t>
      </w:r>
    </w:p>
  </w:comment>
  <w:comment w:id="62" w:author="Bhupjit Singh" w:date="2024-10-16T20:07:00Z" w:initials="BS">
    <w:p w14:paraId="78277BD6" w14:textId="1A4EF697" w:rsidR="003840F6" w:rsidRDefault="003840F6" w:rsidP="003840F6">
      <w:r>
        <w:rPr>
          <w:rStyle w:val="CommentReference"/>
        </w:rPr>
        <w:annotationRef/>
      </w:r>
      <w:r>
        <w:rPr>
          <w:color w:val="000000"/>
          <w:sz w:val="20"/>
          <w:szCs w:val="20"/>
        </w:rPr>
        <w:t>very broad</w:t>
      </w:r>
    </w:p>
  </w:comment>
  <w:comment w:id="64" w:author="Pip Brewer" w:date="2024-11-05T10:25:00Z" w:initials="PB">
    <w:p w14:paraId="7AD4CB7F" w14:textId="77777777" w:rsidR="009F2083" w:rsidRDefault="009F2083" w:rsidP="009F2083">
      <w:pPr>
        <w:pStyle w:val="CommentText"/>
      </w:pPr>
      <w:r>
        <w:rPr>
          <w:rStyle w:val="CommentReference"/>
        </w:rPr>
        <w:annotationRef/>
      </w:r>
      <w:r>
        <w:t xml:space="preserve">Opposite of what say, but yes in that we should be able to match the format in Specify which might differ for different collections/institutions. </w:t>
      </w:r>
    </w:p>
  </w:comment>
  <w:comment w:id="65" w:author="Pip Brewer" w:date="2024-11-05T10:25:00Z" w:initials="PB">
    <w:p w14:paraId="064D5A11" w14:textId="77777777" w:rsidR="00207692" w:rsidRDefault="00207692" w:rsidP="00207692">
      <w:pPr>
        <w:pStyle w:val="CommentText"/>
      </w:pPr>
      <w:r>
        <w:rPr>
          <w:rStyle w:val="CommentReference"/>
        </w:rPr>
        <w:annotationRef/>
      </w:r>
      <w:r>
        <w:t>As string at present - no worries.</w:t>
      </w:r>
    </w:p>
  </w:comment>
  <w:comment w:id="71" w:author="Pip Brewer" w:date="2024-11-05T10:32:00Z" w:initials="PB">
    <w:p w14:paraId="73D8A495" w14:textId="77777777" w:rsidR="00536351" w:rsidRDefault="00536351" w:rsidP="00536351">
      <w:pPr>
        <w:pStyle w:val="CommentText"/>
      </w:pPr>
      <w:r>
        <w:rPr>
          <w:rStyle w:val="CommentReference"/>
        </w:rPr>
        <w:annotationRef/>
      </w:r>
      <w:r>
        <w:t>Not the same. Do you mean progress during transcription (e.g., not yet fully validated). Is possible within platform, but no interface for it in this version. Can see overall progress of project in UI. Can’t see at mo, amount answered but not validated. V2?</w:t>
      </w:r>
    </w:p>
  </w:comment>
  <w:comment w:id="77" w:author="Pip Brewer" w:date="2024-11-05T10:33:00Z" w:initials="PB">
    <w:p w14:paraId="5A0E1ECC" w14:textId="77777777" w:rsidR="001A6AB8" w:rsidRDefault="001A6AB8" w:rsidP="001A6AB8">
      <w:pPr>
        <w:pStyle w:val="CommentText"/>
      </w:pPr>
      <w:r>
        <w:rPr>
          <w:rStyle w:val="CommentReference"/>
        </w:rPr>
        <w:annotationRef/>
      </w:r>
      <w:r>
        <w:t>UP TO HERE WITH A and J</w:t>
      </w:r>
    </w:p>
  </w:comment>
  <w:comment w:id="133" w:author="Bhupjit Singh" w:date="2024-10-16T20:38:00Z" w:initials="BS">
    <w:p w14:paraId="02B9B7BF" w14:textId="140CE181" w:rsidR="005774C5" w:rsidRDefault="005774C5" w:rsidP="005774C5">
      <w:r>
        <w:rPr>
          <w:rStyle w:val="CommentReference"/>
        </w:rPr>
        <w:annotationRef/>
      </w:r>
      <w:r>
        <w:rPr>
          <w:color w:val="000000"/>
          <w:sz w:val="20"/>
          <w:szCs w:val="20"/>
        </w:rPr>
        <w:t>unclear</w:t>
      </w:r>
    </w:p>
  </w:comment>
  <w:comment w:id="183" w:author="Bhupjit Singh" w:date="2024-10-16T22:32:00Z" w:initials="BS">
    <w:p w14:paraId="14EC2F11" w14:textId="77777777" w:rsidR="00714D59" w:rsidRDefault="00714D59" w:rsidP="00714D59">
      <w:r>
        <w:rPr>
          <w:rStyle w:val="CommentReference"/>
        </w:rPr>
        <w:annotationRef/>
      </w:r>
      <w:r>
        <w:rPr>
          <w:color w:val="000000"/>
          <w:sz w:val="20"/>
          <w:szCs w:val="20"/>
        </w:rPr>
        <w:t>cant understand this one</w:t>
      </w:r>
    </w:p>
    <w:p w14:paraId="6839D99F" w14:textId="77777777" w:rsidR="00714D59" w:rsidRDefault="00714D59" w:rsidP="00714D59"/>
  </w:comment>
  <w:comment w:id="185" w:author="Bhupjit Singh" w:date="2024-10-16T22:33:00Z" w:initials="BS">
    <w:p w14:paraId="56E16EBF" w14:textId="77777777" w:rsidR="00714D59" w:rsidRDefault="00714D59" w:rsidP="00714D59">
      <w:r>
        <w:rPr>
          <w:rStyle w:val="CommentReference"/>
        </w:rPr>
        <w:annotationRef/>
      </w:r>
      <w:r>
        <w:rPr>
          <w:color w:val="000000"/>
          <w:sz w:val="20"/>
          <w:szCs w:val="20"/>
        </w:rPr>
        <w:t>what are non object records</w:t>
      </w:r>
    </w:p>
  </w:comment>
  <w:comment w:id="188" w:author="Bhupjit Singh" w:date="2024-10-16T22:35:00Z" w:initials="BS">
    <w:p w14:paraId="54BBC89B" w14:textId="77777777" w:rsidR="001070C8" w:rsidRDefault="001070C8" w:rsidP="001070C8">
      <w:r>
        <w:rPr>
          <w:rStyle w:val="CommentReference"/>
        </w:rPr>
        <w:annotationRef/>
      </w:r>
      <w:r>
        <w:rPr>
          <w:color w:val="000000"/>
          <w:sz w:val="20"/>
          <w:szCs w:val="20"/>
        </w:rPr>
        <w:t>does that mean admin should have a overview page where they can see who has what projects assigned?</w:t>
      </w:r>
    </w:p>
    <w:p w14:paraId="65FEDFC5" w14:textId="77777777" w:rsidR="001070C8" w:rsidRDefault="001070C8" w:rsidP="001070C8"/>
  </w:comment>
  <w:comment w:id="189" w:author="Bhupjit Singh" w:date="2024-10-16T22:36:00Z" w:initials="BS">
    <w:p w14:paraId="610E7116" w14:textId="77777777" w:rsidR="001070C8" w:rsidRDefault="001070C8" w:rsidP="001070C8">
      <w:r>
        <w:rPr>
          <w:rStyle w:val="CommentReference"/>
        </w:rPr>
        <w:annotationRef/>
      </w:r>
      <w:r>
        <w:rPr>
          <w:color w:val="000000"/>
          <w:sz w:val="20"/>
          <w:szCs w:val="20"/>
        </w:rPr>
        <w:t>should users be able to see projects and their description and request access based on their interest?</w:t>
      </w:r>
    </w:p>
  </w:comment>
  <w:comment w:id="190" w:author="Bhupjit Singh" w:date="2024-10-16T22:37:00Z" w:initials="BS">
    <w:p w14:paraId="04595C7B" w14:textId="77777777" w:rsidR="001070C8" w:rsidRDefault="001070C8" w:rsidP="001070C8">
      <w:r>
        <w:rPr>
          <w:rStyle w:val="CommentReference"/>
        </w:rPr>
        <w:annotationRef/>
      </w:r>
      <w:r>
        <w:rPr>
          <w:color w:val="000000"/>
          <w:sz w:val="20"/>
          <w:szCs w:val="20"/>
        </w:rPr>
        <w:t>please describe the logic behind this and point system?</w:t>
      </w:r>
    </w:p>
  </w:comment>
  <w:comment w:id="194" w:author="Bhupjit Singh" w:date="2024-10-17T10:27:00Z" w:initials="BS">
    <w:p w14:paraId="24E263BA" w14:textId="77777777" w:rsidR="00C92C9C" w:rsidRDefault="00C92C9C" w:rsidP="00C92C9C">
      <w:r>
        <w:rPr>
          <w:rStyle w:val="CommentReference"/>
        </w:rPr>
        <w:annotationRef/>
      </w:r>
      <w:r>
        <w:rPr>
          <w:color w:val="000000"/>
          <w:sz w:val="20"/>
          <w:szCs w:val="20"/>
        </w:rPr>
        <w:t>should it show after before at the same time of viewing the record?</w:t>
      </w:r>
    </w:p>
  </w:comment>
  <w:comment w:id="196" w:author="Bhupjit Singh" w:date="2024-10-16T22:43:00Z" w:initials="BS">
    <w:p w14:paraId="6E4D57FF" w14:textId="048FD98C" w:rsidR="001070C8" w:rsidRDefault="001070C8" w:rsidP="001070C8">
      <w:r>
        <w:rPr>
          <w:rStyle w:val="CommentReference"/>
        </w:rPr>
        <w:annotationRef/>
      </w:r>
      <w:r>
        <w:rPr>
          <w:color w:val="000000"/>
          <w:sz w:val="20"/>
          <w:szCs w:val="20"/>
        </w:rPr>
        <w:t>or should be tagged and have option to make viewable</w:t>
      </w:r>
    </w:p>
  </w:comment>
  <w:comment w:id="199" w:author="Bhupjit Singh" w:date="2024-10-16T22:45:00Z" w:initials="BS">
    <w:p w14:paraId="4DCBEBC2" w14:textId="77777777" w:rsidR="001070C8" w:rsidRDefault="001070C8" w:rsidP="001070C8">
      <w:r>
        <w:rPr>
          <w:rStyle w:val="CommentReference"/>
        </w:rPr>
        <w:annotationRef/>
      </w:r>
      <w:r>
        <w:rPr>
          <w:color w:val="000000"/>
          <w:sz w:val="20"/>
          <w:szCs w:val="20"/>
        </w:rPr>
        <w:t>what does it mean to flag as undecipherable, are there any post-conditions for it?</w:t>
      </w:r>
    </w:p>
  </w:comment>
  <w:comment w:id="200" w:author="Bhupjit Singh" w:date="2024-10-17T10:27:00Z" w:initials="BS">
    <w:p w14:paraId="407B0325" w14:textId="77777777" w:rsidR="004D7BF1" w:rsidRDefault="004D7BF1" w:rsidP="004D7BF1">
      <w:r>
        <w:rPr>
          <w:rStyle w:val="CommentReference"/>
        </w:rPr>
        <w:annotationRef/>
      </w:r>
      <w:r>
        <w:rPr>
          <w:color w:val="000000"/>
          <w:sz w:val="20"/>
          <w:szCs w:val="20"/>
        </w:rPr>
        <w:t>SHOuld they be configurable after the setup of project also ?, it possible to add new fields after the project is set up and records have been transcribed and what happens to the previously transcribed fields?</w:t>
      </w:r>
    </w:p>
  </w:comment>
  <w:comment w:id="203" w:author="Bhupjit Singh" w:date="2024-10-17T10:26:00Z" w:initials="BS">
    <w:p w14:paraId="1EB8108A" w14:textId="3A63CD29" w:rsidR="004D7BF1" w:rsidRDefault="004D7BF1" w:rsidP="004D7BF1">
      <w:r>
        <w:rPr>
          <w:rStyle w:val="CommentReference"/>
        </w:rPr>
        <w:annotationRef/>
      </w:r>
      <w:r>
        <w:rPr>
          <w:color w:val="000000"/>
          <w:sz w:val="20"/>
          <w:szCs w:val="20"/>
        </w:rPr>
        <w:t>Shold there be possibility for geo location experts to provide context of location in a separate field in terms of current geography?</w:t>
      </w:r>
    </w:p>
  </w:comment>
  <w:comment w:id="206" w:author="Bhupjit Singh" w:date="2024-10-17T10:26:00Z" w:initials="BS">
    <w:p w14:paraId="75ED65EA" w14:textId="27F8AAE0" w:rsidR="004D7BF1" w:rsidRDefault="004D7BF1" w:rsidP="004D7BF1">
      <w:r>
        <w:rPr>
          <w:rStyle w:val="CommentReference"/>
        </w:rPr>
        <w:annotationRef/>
      </w:r>
      <w:r>
        <w:rPr>
          <w:color w:val="000000"/>
          <w:sz w:val="20"/>
          <w:szCs w:val="20"/>
        </w:rPr>
        <w:t>. should there be possibility to fill in fields and change the value of one of fields in case of small variations?, should it also have a drop down in case of multiple options are available for broader regions, for example, Danmark, Sjæland, Vanløse, Kirkebjerg and Danmark, Sjæland, Vanløse Kirkebjerg Alle and when Kirkebjerg is entered it is possible to chose between them.</w:t>
      </w:r>
    </w:p>
  </w:comment>
  <w:comment w:id="208" w:author="Bhupjit Singh" w:date="2024-10-17T10:25:00Z" w:initials="BS">
    <w:p w14:paraId="6EBAA20C" w14:textId="77314CB4" w:rsidR="004D7BF1" w:rsidRDefault="004D7BF1" w:rsidP="004D7BF1">
      <w:r>
        <w:rPr>
          <w:rStyle w:val="CommentReference"/>
        </w:rPr>
        <w:annotationRef/>
      </w:r>
      <w:r>
        <w:rPr>
          <w:color w:val="000000"/>
          <w:sz w:val="20"/>
          <w:szCs w:val="20"/>
        </w:rPr>
        <w:t>Does that mean there will be several location records and there should be a possibility to select between them, as to which one should be pushed to Specify or similar.</w:t>
      </w:r>
    </w:p>
  </w:comment>
  <w:comment w:id="211" w:author="Pip Brewer" w:date="2024-11-05T10:43:00Z" w:initials="PB">
    <w:p w14:paraId="68B016F9" w14:textId="77777777" w:rsidR="002708F8" w:rsidRDefault="002708F8" w:rsidP="002708F8">
      <w:pPr>
        <w:pStyle w:val="CommentText"/>
      </w:pPr>
      <w:r>
        <w:rPr>
          <w:rStyle w:val="CommentReference"/>
        </w:rPr>
        <w:annotationRef/>
      </w:r>
      <w:r>
        <w:t>Have been added into specific verbatim fields as they were part of Specify data model. CMs are happy with that.</w:t>
      </w:r>
    </w:p>
  </w:comment>
  <w:comment w:id="215" w:author="Bhupjit Singh" w:date="2024-10-17T10:25:00Z" w:initials="BS">
    <w:p w14:paraId="37763F49" w14:textId="0047C5B1" w:rsidR="004D7BF1" w:rsidRDefault="004D7BF1" w:rsidP="004D7BF1">
      <w:r>
        <w:rPr>
          <w:rStyle w:val="CommentReference"/>
        </w:rPr>
        <w:annotationRef/>
      </w:r>
      <w:r>
        <w:rPr>
          <w:color w:val="000000"/>
          <w:sz w:val="20"/>
          <w:szCs w:val="20"/>
        </w:rPr>
        <w:t>,Should there be a way to determine which fields should be replaced or appended before synchrosing data or how should this work?</w:t>
      </w:r>
    </w:p>
  </w:comment>
  <w:comment w:id="218" w:author="Bhupjit Singh" w:date="2024-10-17T10:24:00Z" w:initials="BS">
    <w:p w14:paraId="63719F4D" w14:textId="6F30C4B6" w:rsidR="004D7BF1" w:rsidRDefault="004D7BF1" w:rsidP="004D7BF1">
      <w:r>
        <w:rPr>
          <w:rStyle w:val="CommentReference"/>
        </w:rPr>
        <w:annotationRef/>
      </w:r>
      <w:r>
        <w:rPr>
          <w:color w:val="000000"/>
          <w:sz w:val="20"/>
          <w:szCs w:val="20"/>
        </w:rPr>
        <w:t>does this mean that we just add data to existing collection objects only and not create new ones in Specify?</w:t>
      </w:r>
    </w:p>
  </w:comment>
  <w:comment w:id="219" w:author="Bhupjit Singh" w:date="2024-10-17T10:28:00Z" w:initials="BS">
    <w:p w14:paraId="1B90EBAA" w14:textId="77777777" w:rsidR="00C92C9C" w:rsidRDefault="00C92C9C" w:rsidP="00C92C9C">
      <w:r>
        <w:rPr>
          <w:rStyle w:val="CommentReference"/>
        </w:rPr>
        <w:annotationRef/>
      </w:r>
      <w:r>
        <w:rPr>
          <w:color w:val="000000"/>
          <w:sz w:val="20"/>
          <w:szCs w:val="20"/>
        </w:rPr>
        <w:t>repitative</w:t>
      </w:r>
    </w:p>
  </w:comment>
  <w:comment w:id="220" w:author="Bhupjit Singh" w:date="2024-10-17T10:29:00Z" w:initials="BS">
    <w:p w14:paraId="05FCEA21" w14:textId="77777777" w:rsidR="00C92C9C" w:rsidRDefault="00C92C9C" w:rsidP="00C92C9C">
      <w:r>
        <w:rPr>
          <w:rStyle w:val="CommentReference"/>
        </w:rPr>
        <w:annotationRef/>
      </w:r>
      <w:r>
        <w:rPr>
          <w:color w:val="000000"/>
          <w:sz w:val="20"/>
          <w:szCs w:val="20"/>
        </w:rPr>
        <w:t>maybe its not repitative, but sounds like it…if it s not, I am missing the distinction</w:t>
      </w:r>
    </w:p>
  </w:comment>
  <w:comment w:id="224" w:author="Bhupjit Singh" w:date="2024-10-17T10:37:00Z" w:initials="BS">
    <w:p w14:paraId="32C5A755" w14:textId="77777777" w:rsidR="00C858F7" w:rsidRDefault="00C858F7" w:rsidP="00C858F7">
      <w:r>
        <w:rPr>
          <w:rStyle w:val="CommentReference"/>
        </w:rPr>
        <w:annotationRef/>
      </w:r>
      <w:r>
        <w:rPr>
          <w:color w:val="000000"/>
          <w:sz w:val="20"/>
          <w:szCs w:val="20"/>
        </w:rPr>
        <w:t>rephrased to make it dependant/relevant for platform: Images in the UI should not lose quality during ingestion and viewing so that it is possible to clearly see any handwriting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50BE08" w15:done="0"/>
  <w15:commentEx w15:paraId="0789E54B" w15:done="0"/>
  <w15:commentEx w15:paraId="45CA1305" w15:done="0"/>
  <w15:commentEx w15:paraId="2A58E301" w15:done="0"/>
  <w15:commentEx w15:paraId="7EFD3B85" w15:paraIdParent="2A58E301" w15:done="0"/>
  <w15:commentEx w15:paraId="78277BD6" w15:done="0"/>
  <w15:commentEx w15:paraId="7AD4CB7F" w15:done="0"/>
  <w15:commentEx w15:paraId="064D5A11" w15:paraIdParent="7AD4CB7F" w15:done="0"/>
  <w15:commentEx w15:paraId="73D8A495" w15:done="0"/>
  <w15:commentEx w15:paraId="5A0E1ECC" w15:done="0"/>
  <w15:commentEx w15:paraId="02B9B7BF" w15:done="0"/>
  <w15:commentEx w15:paraId="6839D99F" w15:done="0"/>
  <w15:commentEx w15:paraId="56E16EBF" w15:done="0"/>
  <w15:commentEx w15:paraId="65FEDFC5" w15:done="0"/>
  <w15:commentEx w15:paraId="610E7116" w15:paraIdParent="65FEDFC5" w15:done="0"/>
  <w15:commentEx w15:paraId="04595C7B" w15:done="0"/>
  <w15:commentEx w15:paraId="24E263BA" w15:done="0"/>
  <w15:commentEx w15:paraId="6E4D57FF" w15:done="0"/>
  <w15:commentEx w15:paraId="4DCBEBC2" w15:done="0"/>
  <w15:commentEx w15:paraId="407B0325" w15:done="0"/>
  <w15:commentEx w15:paraId="1EB8108A" w15:done="0"/>
  <w15:commentEx w15:paraId="75ED65EA" w15:done="0"/>
  <w15:commentEx w15:paraId="6EBAA20C" w15:done="0"/>
  <w15:commentEx w15:paraId="68B016F9" w15:done="0"/>
  <w15:commentEx w15:paraId="37763F49" w15:done="0"/>
  <w15:commentEx w15:paraId="63719F4D" w15:done="0"/>
  <w15:commentEx w15:paraId="1B90EBAA" w15:done="0"/>
  <w15:commentEx w15:paraId="05FCEA21" w15:done="0"/>
  <w15:commentEx w15:paraId="32C5A7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B44F15" w16cex:dateUtc="2024-10-16T17:47:00Z"/>
  <w16cex:commentExtensible w16cex:durableId="0449E161" w16cex:dateUtc="2024-10-16T17:59:00Z"/>
  <w16cex:commentExtensible w16cex:durableId="43CEC585" w16cex:dateUtc="2024-11-05T10:18:00Z"/>
  <w16cex:commentExtensible w16cex:durableId="2603243B" w16cex:dateUtc="2024-11-05T10:20:00Z"/>
  <w16cex:commentExtensible w16cex:durableId="1379DF59" w16cex:dateUtc="2024-11-05T10:21:00Z"/>
  <w16cex:commentExtensible w16cex:durableId="789EFADE" w16cex:dateUtc="2024-10-16T18:07:00Z"/>
  <w16cex:commentExtensible w16cex:durableId="1B422BDB" w16cex:dateUtc="2024-11-05T10:25:00Z"/>
  <w16cex:commentExtensible w16cex:durableId="2514C051" w16cex:dateUtc="2024-11-05T10:25:00Z"/>
  <w16cex:commentExtensible w16cex:durableId="0784730C" w16cex:dateUtc="2024-11-05T10:32:00Z"/>
  <w16cex:commentExtensible w16cex:durableId="0F55E589" w16cex:dateUtc="2024-11-05T10:33:00Z"/>
  <w16cex:commentExtensible w16cex:durableId="1F1FEA5B" w16cex:dateUtc="2024-10-16T18:38:00Z"/>
  <w16cex:commentExtensible w16cex:durableId="144806CA" w16cex:dateUtc="2024-10-16T20:32:00Z"/>
  <w16cex:commentExtensible w16cex:durableId="0F8C2C24" w16cex:dateUtc="2024-10-16T20:33:00Z"/>
  <w16cex:commentExtensible w16cex:durableId="309A0508" w16cex:dateUtc="2024-10-16T20:35:00Z"/>
  <w16cex:commentExtensible w16cex:durableId="71AAC895" w16cex:dateUtc="2024-10-16T20:36:00Z"/>
  <w16cex:commentExtensible w16cex:durableId="162BCEBD" w16cex:dateUtc="2024-10-16T20:37:00Z"/>
  <w16cex:commentExtensible w16cex:durableId="44B53569" w16cex:dateUtc="2024-10-17T08:27:00Z"/>
  <w16cex:commentExtensible w16cex:durableId="6992D185" w16cex:dateUtc="2024-10-16T20:43:00Z"/>
  <w16cex:commentExtensible w16cex:durableId="716D36C5" w16cex:dateUtc="2024-10-16T20:45:00Z"/>
  <w16cex:commentExtensible w16cex:durableId="3E3BD01C" w16cex:dateUtc="2024-10-17T08:27:00Z"/>
  <w16cex:commentExtensible w16cex:durableId="17652F60" w16cex:dateUtc="2024-10-17T08:26:00Z"/>
  <w16cex:commentExtensible w16cex:durableId="6C4BFC5F" w16cex:dateUtc="2024-10-17T08:26:00Z"/>
  <w16cex:commentExtensible w16cex:durableId="7720CA67" w16cex:dateUtc="2024-10-17T08:25:00Z"/>
  <w16cex:commentExtensible w16cex:durableId="7ED1E3B1" w16cex:dateUtc="2024-11-05T10:43:00Z"/>
  <w16cex:commentExtensible w16cex:durableId="0921704A" w16cex:dateUtc="2024-10-17T08:25:00Z"/>
  <w16cex:commentExtensible w16cex:durableId="46B503DE" w16cex:dateUtc="2024-10-17T08:24:00Z"/>
  <w16cex:commentExtensible w16cex:durableId="0C2A7189" w16cex:dateUtc="2024-10-17T08:28:00Z"/>
  <w16cex:commentExtensible w16cex:durableId="4AFD47AC" w16cex:dateUtc="2024-10-17T08:29:00Z"/>
  <w16cex:commentExtensible w16cex:durableId="562C50E0" w16cex:dateUtc="2024-10-17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50BE08" w16cid:durableId="62B44F15"/>
  <w16cid:commentId w16cid:paraId="0789E54B" w16cid:durableId="0449E161"/>
  <w16cid:commentId w16cid:paraId="45CA1305" w16cid:durableId="43CEC585"/>
  <w16cid:commentId w16cid:paraId="2A58E301" w16cid:durableId="2603243B"/>
  <w16cid:commentId w16cid:paraId="7EFD3B85" w16cid:durableId="1379DF59"/>
  <w16cid:commentId w16cid:paraId="78277BD6" w16cid:durableId="789EFADE"/>
  <w16cid:commentId w16cid:paraId="7AD4CB7F" w16cid:durableId="1B422BDB"/>
  <w16cid:commentId w16cid:paraId="064D5A11" w16cid:durableId="2514C051"/>
  <w16cid:commentId w16cid:paraId="73D8A495" w16cid:durableId="0784730C"/>
  <w16cid:commentId w16cid:paraId="5A0E1ECC" w16cid:durableId="0F55E589"/>
  <w16cid:commentId w16cid:paraId="02B9B7BF" w16cid:durableId="1F1FEA5B"/>
  <w16cid:commentId w16cid:paraId="6839D99F" w16cid:durableId="144806CA"/>
  <w16cid:commentId w16cid:paraId="56E16EBF" w16cid:durableId="0F8C2C24"/>
  <w16cid:commentId w16cid:paraId="65FEDFC5" w16cid:durableId="309A0508"/>
  <w16cid:commentId w16cid:paraId="610E7116" w16cid:durableId="71AAC895"/>
  <w16cid:commentId w16cid:paraId="04595C7B" w16cid:durableId="162BCEBD"/>
  <w16cid:commentId w16cid:paraId="24E263BA" w16cid:durableId="44B53569"/>
  <w16cid:commentId w16cid:paraId="6E4D57FF" w16cid:durableId="6992D185"/>
  <w16cid:commentId w16cid:paraId="4DCBEBC2" w16cid:durableId="716D36C5"/>
  <w16cid:commentId w16cid:paraId="407B0325" w16cid:durableId="3E3BD01C"/>
  <w16cid:commentId w16cid:paraId="1EB8108A" w16cid:durableId="17652F60"/>
  <w16cid:commentId w16cid:paraId="75ED65EA" w16cid:durableId="6C4BFC5F"/>
  <w16cid:commentId w16cid:paraId="6EBAA20C" w16cid:durableId="7720CA67"/>
  <w16cid:commentId w16cid:paraId="68B016F9" w16cid:durableId="7ED1E3B1"/>
  <w16cid:commentId w16cid:paraId="37763F49" w16cid:durableId="0921704A"/>
  <w16cid:commentId w16cid:paraId="63719F4D" w16cid:durableId="46B503DE"/>
  <w16cid:commentId w16cid:paraId="1B90EBAA" w16cid:durableId="0C2A7189"/>
  <w16cid:commentId w16cid:paraId="05FCEA21" w16cid:durableId="4AFD47AC"/>
  <w16cid:commentId w16cid:paraId="32C5A755" w16cid:durableId="562C5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12058" w14:textId="77777777" w:rsidR="00A15052" w:rsidRPr="006F583E" w:rsidRDefault="00A15052">
      <w:pPr>
        <w:spacing w:line="240" w:lineRule="auto"/>
      </w:pPr>
      <w:r w:rsidRPr="006F583E">
        <w:separator/>
      </w:r>
    </w:p>
  </w:endnote>
  <w:endnote w:type="continuationSeparator" w:id="0">
    <w:p w14:paraId="133CE8FE" w14:textId="77777777" w:rsidR="00A15052" w:rsidRPr="006F583E" w:rsidRDefault="00A15052">
      <w:pPr>
        <w:spacing w:line="240" w:lineRule="auto"/>
      </w:pPr>
      <w:r w:rsidRPr="006F58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FFA92" w14:textId="77777777" w:rsidR="00A15052" w:rsidRPr="006F583E" w:rsidRDefault="00A15052">
      <w:pPr>
        <w:spacing w:line="240" w:lineRule="auto"/>
      </w:pPr>
      <w:r w:rsidRPr="006F583E">
        <w:separator/>
      </w:r>
    </w:p>
  </w:footnote>
  <w:footnote w:type="continuationSeparator" w:id="0">
    <w:p w14:paraId="3761A7BD" w14:textId="77777777" w:rsidR="00A15052" w:rsidRPr="006F583E" w:rsidRDefault="00A15052">
      <w:pPr>
        <w:spacing w:line="240" w:lineRule="auto"/>
      </w:pPr>
      <w:r w:rsidRPr="006F583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90F4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E2B07"/>
    <w:multiLevelType w:val="multilevel"/>
    <w:tmpl w:val="CF86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655BA0"/>
    <w:multiLevelType w:val="multilevel"/>
    <w:tmpl w:val="B7CA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08D6"/>
    <w:multiLevelType w:val="multilevel"/>
    <w:tmpl w:val="765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01F66"/>
    <w:multiLevelType w:val="multilevel"/>
    <w:tmpl w:val="83A0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5D175D"/>
    <w:multiLevelType w:val="multilevel"/>
    <w:tmpl w:val="0DEC8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DB3BA0"/>
    <w:multiLevelType w:val="multilevel"/>
    <w:tmpl w:val="327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E66B9"/>
    <w:multiLevelType w:val="hybridMultilevel"/>
    <w:tmpl w:val="B6520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9E681D"/>
    <w:multiLevelType w:val="multilevel"/>
    <w:tmpl w:val="CD7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CE715A"/>
    <w:multiLevelType w:val="multilevel"/>
    <w:tmpl w:val="9238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845779"/>
    <w:multiLevelType w:val="multilevel"/>
    <w:tmpl w:val="102A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55514E4"/>
    <w:multiLevelType w:val="multilevel"/>
    <w:tmpl w:val="E1D2EE7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7D08DA"/>
    <w:multiLevelType w:val="multilevel"/>
    <w:tmpl w:val="6DCC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265EBD"/>
    <w:multiLevelType w:val="multilevel"/>
    <w:tmpl w:val="9B268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224516"/>
    <w:multiLevelType w:val="multilevel"/>
    <w:tmpl w:val="2B582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FD3FD2"/>
    <w:multiLevelType w:val="multilevel"/>
    <w:tmpl w:val="44EA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AA66FC"/>
    <w:multiLevelType w:val="multilevel"/>
    <w:tmpl w:val="4FCC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436846">
    <w:abstractNumId w:val="1"/>
  </w:num>
  <w:num w:numId="2" w16cid:durableId="1392921637">
    <w:abstractNumId w:val="4"/>
  </w:num>
  <w:num w:numId="3" w16cid:durableId="1476754257">
    <w:abstractNumId w:val="10"/>
  </w:num>
  <w:num w:numId="4" w16cid:durableId="1510485784">
    <w:abstractNumId w:val="12"/>
  </w:num>
  <w:num w:numId="5" w16cid:durableId="1820655680">
    <w:abstractNumId w:val="8"/>
  </w:num>
  <w:num w:numId="6" w16cid:durableId="1992905615">
    <w:abstractNumId w:val="3"/>
  </w:num>
  <w:num w:numId="7" w16cid:durableId="2095275858">
    <w:abstractNumId w:val="16"/>
  </w:num>
  <w:num w:numId="8" w16cid:durableId="1190872524">
    <w:abstractNumId w:val="13"/>
  </w:num>
  <w:num w:numId="9" w16cid:durableId="507721875">
    <w:abstractNumId w:val="2"/>
  </w:num>
  <w:num w:numId="10" w16cid:durableId="2021002185">
    <w:abstractNumId w:val="14"/>
  </w:num>
  <w:num w:numId="11" w16cid:durableId="613756212">
    <w:abstractNumId w:val="5"/>
  </w:num>
  <w:num w:numId="12" w16cid:durableId="816804117">
    <w:abstractNumId w:val="15"/>
  </w:num>
  <w:num w:numId="13" w16cid:durableId="818108477">
    <w:abstractNumId w:val="9"/>
  </w:num>
  <w:num w:numId="14" w16cid:durableId="10301910">
    <w:abstractNumId w:val="6"/>
  </w:num>
  <w:num w:numId="15" w16cid:durableId="242181902">
    <w:abstractNumId w:val="7"/>
  </w:num>
  <w:num w:numId="16" w16cid:durableId="1649506077">
    <w:abstractNumId w:val="0"/>
  </w:num>
  <w:num w:numId="17" w16cid:durableId="57004258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hupjit Singh">
    <w15:presenceInfo w15:providerId="AD" w15:userId="S::kcn522@ku.dk::dce3a9a0-50e6-4686-8045-d92b9c7e5e8a"/>
  </w15:person>
  <w15:person w15:author="Pip Brewer">
    <w15:presenceInfo w15:providerId="AD" w15:userId="S::btw897@ku.dk::17dd056c-7161-4b9b-a164-81a087b92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C5"/>
    <w:rsid w:val="000029AB"/>
    <w:rsid w:val="00003828"/>
    <w:rsid w:val="00013A9A"/>
    <w:rsid w:val="000146CE"/>
    <w:rsid w:val="00014CDD"/>
    <w:rsid w:val="00015052"/>
    <w:rsid w:val="00020BD8"/>
    <w:rsid w:val="00026E60"/>
    <w:rsid w:val="00030C7F"/>
    <w:rsid w:val="00033B6A"/>
    <w:rsid w:val="00036E20"/>
    <w:rsid w:val="000437DC"/>
    <w:rsid w:val="00046241"/>
    <w:rsid w:val="00051224"/>
    <w:rsid w:val="00054A6F"/>
    <w:rsid w:val="000605AA"/>
    <w:rsid w:val="00060B01"/>
    <w:rsid w:val="00064B3D"/>
    <w:rsid w:val="00065F21"/>
    <w:rsid w:val="00082588"/>
    <w:rsid w:val="00085841"/>
    <w:rsid w:val="00090519"/>
    <w:rsid w:val="000960EE"/>
    <w:rsid w:val="000961CB"/>
    <w:rsid w:val="0009697C"/>
    <w:rsid w:val="000B67CB"/>
    <w:rsid w:val="000C52BE"/>
    <w:rsid w:val="000D62FD"/>
    <w:rsid w:val="000E465F"/>
    <w:rsid w:val="000E74E2"/>
    <w:rsid w:val="000F6301"/>
    <w:rsid w:val="000F6468"/>
    <w:rsid w:val="00106E18"/>
    <w:rsid w:val="001070C8"/>
    <w:rsid w:val="00111F64"/>
    <w:rsid w:val="0011275C"/>
    <w:rsid w:val="001173D4"/>
    <w:rsid w:val="00122AB3"/>
    <w:rsid w:val="001242EE"/>
    <w:rsid w:val="00124621"/>
    <w:rsid w:val="00133C00"/>
    <w:rsid w:val="00135E43"/>
    <w:rsid w:val="00141F95"/>
    <w:rsid w:val="001420AA"/>
    <w:rsid w:val="001430D6"/>
    <w:rsid w:val="0014515F"/>
    <w:rsid w:val="001508CD"/>
    <w:rsid w:val="00160CD1"/>
    <w:rsid w:val="001726BA"/>
    <w:rsid w:val="00181057"/>
    <w:rsid w:val="001909A2"/>
    <w:rsid w:val="001912BD"/>
    <w:rsid w:val="001A040C"/>
    <w:rsid w:val="001A6AB8"/>
    <w:rsid w:val="001B0B9B"/>
    <w:rsid w:val="001B27A6"/>
    <w:rsid w:val="001B3FC8"/>
    <w:rsid w:val="001D24C1"/>
    <w:rsid w:val="001D7287"/>
    <w:rsid w:val="001E17C8"/>
    <w:rsid w:val="001E57CF"/>
    <w:rsid w:val="001E635C"/>
    <w:rsid w:val="001F061E"/>
    <w:rsid w:val="001F100F"/>
    <w:rsid w:val="001F6235"/>
    <w:rsid w:val="00202A62"/>
    <w:rsid w:val="00207692"/>
    <w:rsid w:val="002118C9"/>
    <w:rsid w:val="0021389E"/>
    <w:rsid w:val="00215FA5"/>
    <w:rsid w:val="00221096"/>
    <w:rsid w:val="00226B0F"/>
    <w:rsid w:val="002322D0"/>
    <w:rsid w:val="0023638E"/>
    <w:rsid w:val="002434AE"/>
    <w:rsid w:val="00244641"/>
    <w:rsid w:val="002461D5"/>
    <w:rsid w:val="00250368"/>
    <w:rsid w:val="00260D73"/>
    <w:rsid w:val="00265984"/>
    <w:rsid w:val="0027081E"/>
    <w:rsid w:val="002708F8"/>
    <w:rsid w:val="0027349E"/>
    <w:rsid w:val="00274541"/>
    <w:rsid w:val="0027751D"/>
    <w:rsid w:val="00281B23"/>
    <w:rsid w:val="00295E7E"/>
    <w:rsid w:val="002B1711"/>
    <w:rsid w:val="002B6E45"/>
    <w:rsid w:val="002C1423"/>
    <w:rsid w:val="002C3585"/>
    <w:rsid w:val="002C3C38"/>
    <w:rsid w:val="002C54F2"/>
    <w:rsid w:val="002D6B6D"/>
    <w:rsid w:val="002D76BA"/>
    <w:rsid w:val="002E3BB6"/>
    <w:rsid w:val="002E7D6F"/>
    <w:rsid w:val="002F0978"/>
    <w:rsid w:val="002F1BF5"/>
    <w:rsid w:val="002F5BA7"/>
    <w:rsid w:val="003034C8"/>
    <w:rsid w:val="003050C9"/>
    <w:rsid w:val="00312070"/>
    <w:rsid w:val="003126C6"/>
    <w:rsid w:val="00316A7A"/>
    <w:rsid w:val="003175FE"/>
    <w:rsid w:val="00321F73"/>
    <w:rsid w:val="0032707A"/>
    <w:rsid w:val="00330E15"/>
    <w:rsid w:val="00330EC6"/>
    <w:rsid w:val="00331444"/>
    <w:rsid w:val="00332869"/>
    <w:rsid w:val="003401E6"/>
    <w:rsid w:val="003415A2"/>
    <w:rsid w:val="00341A9E"/>
    <w:rsid w:val="00341B03"/>
    <w:rsid w:val="00355CBC"/>
    <w:rsid w:val="0036627D"/>
    <w:rsid w:val="00371232"/>
    <w:rsid w:val="00374013"/>
    <w:rsid w:val="00380E77"/>
    <w:rsid w:val="003840F6"/>
    <w:rsid w:val="0038790B"/>
    <w:rsid w:val="003919C1"/>
    <w:rsid w:val="003A27BC"/>
    <w:rsid w:val="003A510A"/>
    <w:rsid w:val="003B2A76"/>
    <w:rsid w:val="003B5319"/>
    <w:rsid w:val="003D1244"/>
    <w:rsid w:val="003D711D"/>
    <w:rsid w:val="003E16B0"/>
    <w:rsid w:val="003F3BC9"/>
    <w:rsid w:val="00402F15"/>
    <w:rsid w:val="004051E4"/>
    <w:rsid w:val="0041292F"/>
    <w:rsid w:val="00422AAC"/>
    <w:rsid w:val="00440935"/>
    <w:rsid w:val="00443DCC"/>
    <w:rsid w:val="004440EC"/>
    <w:rsid w:val="00445BF5"/>
    <w:rsid w:val="00456BF0"/>
    <w:rsid w:val="004671EA"/>
    <w:rsid w:val="004857C5"/>
    <w:rsid w:val="004963C6"/>
    <w:rsid w:val="00497965"/>
    <w:rsid w:val="004A4663"/>
    <w:rsid w:val="004A5219"/>
    <w:rsid w:val="004B1848"/>
    <w:rsid w:val="004C4C75"/>
    <w:rsid w:val="004C6831"/>
    <w:rsid w:val="004D7145"/>
    <w:rsid w:val="004D7BF1"/>
    <w:rsid w:val="004E0874"/>
    <w:rsid w:val="004E7158"/>
    <w:rsid w:val="00504E4E"/>
    <w:rsid w:val="00506D03"/>
    <w:rsid w:val="00507B18"/>
    <w:rsid w:val="005245E3"/>
    <w:rsid w:val="00526180"/>
    <w:rsid w:val="00535E66"/>
    <w:rsid w:val="00536351"/>
    <w:rsid w:val="005379CB"/>
    <w:rsid w:val="005419BB"/>
    <w:rsid w:val="005459C9"/>
    <w:rsid w:val="0055476D"/>
    <w:rsid w:val="0055538B"/>
    <w:rsid w:val="00555605"/>
    <w:rsid w:val="00557CC0"/>
    <w:rsid w:val="00565EE8"/>
    <w:rsid w:val="00572A3B"/>
    <w:rsid w:val="005774C5"/>
    <w:rsid w:val="00580843"/>
    <w:rsid w:val="00583CBC"/>
    <w:rsid w:val="00587887"/>
    <w:rsid w:val="00592F93"/>
    <w:rsid w:val="005942CA"/>
    <w:rsid w:val="005B0B46"/>
    <w:rsid w:val="005B429B"/>
    <w:rsid w:val="005B5FBE"/>
    <w:rsid w:val="005B6372"/>
    <w:rsid w:val="005C228B"/>
    <w:rsid w:val="005C65F3"/>
    <w:rsid w:val="005D239B"/>
    <w:rsid w:val="005D760E"/>
    <w:rsid w:val="005E2D69"/>
    <w:rsid w:val="005F021D"/>
    <w:rsid w:val="005F657E"/>
    <w:rsid w:val="00611092"/>
    <w:rsid w:val="00617CA2"/>
    <w:rsid w:val="0062282E"/>
    <w:rsid w:val="00631729"/>
    <w:rsid w:val="006321E1"/>
    <w:rsid w:val="00637254"/>
    <w:rsid w:val="00641EAB"/>
    <w:rsid w:val="0065021D"/>
    <w:rsid w:val="00661DDF"/>
    <w:rsid w:val="006666C0"/>
    <w:rsid w:val="00671173"/>
    <w:rsid w:val="0068484E"/>
    <w:rsid w:val="00684EC8"/>
    <w:rsid w:val="00685CD2"/>
    <w:rsid w:val="006902F0"/>
    <w:rsid w:val="00692C0C"/>
    <w:rsid w:val="006934A9"/>
    <w:rsid w:val="00693F84"/>
    <w:rsid w:val="00697AC9"/>
    <w:rsid w:val="006A2082"/>
    <w:rsid w:val="006A6AA2"/>
    <w:rsid w:val="006B0B8A"/>
    <w:rsid w:val="006B56D1"/>
    <w:rsid w:val="006C2A2D"/>
    <w:rsid w:val="006C5AE8"/>
    <w:rsid w:val="006C7ED6"/>
    <w:rsid w:val="006D1A1D"/>
    <w:rsid w:val="006D4CE7"/>
    <w:rsid w:val="006E3156"/>
    <w:rsid w:val="006E3CD6"/>
    <w:rsid w:val="006E7B3A"/>
    <w:rsid w:val="006F2461"/>
    <w:rsid w:val="006F583E"/>
    <w:rsid w:val="007017AC"/>
    <w:rsid w:val="0070246C"/>
    <w:rsid w:val="007069D4"/>
    <w:rsid w:val="007140DF"/>
    <w:rsid w:val="00714D59"/>
    <w:rsid w:val="00715F36"/>
    <w:rsid w:val="007161DD"/>
    <w:rsid w:val="00717A87"/>
    <w:rsid w:val="007209E7"/>
    <w:rsid w:val="0072556E"/>
    <w:rsid w:val="00726A9D"/>
    <w:rsid w:val="00736D63"/>
    <w:rsid w:val="007415AC"/>
    <w:rsid w:val="007463A7"/>
    <w:rsid w:val="007500AD"/>
    <w:rsid w:val="0075573E"/>
    <w:rsid w:val="007612E9"/>
    <w:rsid w:val="00764897"/>
    <w:rsid w:val="007749E7"/>
    <w:rsid w:val="007824C3"/>
    <w:rsid w:val="00784CE5"/>
    <w:rsid w:val="0079206B"/>
    <w:rsid w:val="0079271D"/>
    <w:rsid w:val="0079759A"/>
    <w:rsid w:val="007B1CB4"/>
    <w:rsid w:val="007C20DC"/>
    <w:rsid w:val="007C34C6"/>
    <w:rsid w:val="007C3A0C"/>
    <w:rsid w:val="007C49E8"/>
    <w:rsid w:val="007C6328"/>
    <w:rsid w:val="007D01BC"/>
    <w:rsid w:val="007D6EAA"/>
    <w:rsid w:val="007D70CF"/>
    <w:rsid w:val="007E0848"/>
    <w:rsid w:val="007E2D75"/>
    <w:rsid w:val="007E57E8"/>
    <w:rsid w:val="007E62BD"/>
    <w:rsid w:val="007F19F4"/>
    <w:rsid w:val="007F2074"/>
    <w:rsid w:val="007F5676"/>
    <w:rsid w:val="00800DAB"/>
    <w:rsid w:val="00805347"/>
    <w:rsid w:val="0080688E"/>
    <w:rsid w:val="00807F24"/>
    <w:rsid w:val="00814888"/>
    <w:rsid w:val="00816424"/>
    <w:rsid w:val="0081645A"/>
    <w:rsid w:val="0082581E"/>
    <w:rsid w:val="00830E02"/>
    <w:rsid w:val="0083677B"/>
    <w:rsid w:val="0085036B"/>
    <w:rsid w:val="008511EC"/>
    <w:rsid w:val="008604FE"/>
    <w:rsid w:val="008609C3"/>
    <w:rsid w:val="00860CAF"/>
    <w:rsid w:val="00863D9C"/>
    <w:rsid w:val="00866FEF"/>
    <w:rsid w:val="008827A3"/>
    <w:rsid w:val="00890724"/>
    <w:rsid w:val="00890D4D"/>
    <w:rsid w:val="008923AB"/>
    <w:rsid w:val="008A1FE7"/>
    <w:rsid w:val="008A3FFA"/>
    <w:rsid w:val="008B49E1"/>
    <w:rsid w:val="008B6735"/>
    <w:rsid w:val="008C325E"/>
    <w:rsid w:val="008C4D25"/>
    <w:rsid w:val="008C75CF"/>
    <w:rsid w:val="008D53A0"/>
    <w:rsid w:val="008D54CE"/>
    <w:rsid w:val="008D56B6"/>
    <w:rsid w:val="008E38CC"/>
    <w:rsid w:val="008E4821"/>
    <w:rsid w:val="008E6F12"/>
    <w:rsid w:val="0090176F"/>
    <w:rsid w:val="00906C55"/>
    <w:rsid w:val="00916A26"/>
    <w:rsid w:val="009256F1"/>
    <w:rsid w:val="00926623"/>
    <w:rsid w:val="00927101"/>
    <w:rsid w:val="009328AA"/>
    <w:rsid w:val="00934739"/>
    <w:rsid w:val="00944524"/>
    <w:rsid w:val="00945698"/>
    <w:rsid w:val="009547F1"/>
    <w:rsid w:val="0095572C"/>
    <w:rsid w:val="00963050"/>
    <w:rsid w:val="00964F00"/>
    <w:rsid w:val="00980047"/>
    <w:rsid w:val="009816EC"/>
    <w:rsid w:val="009913E6"/>
    <w:rsid w:val="009A648D"/>
    <w:rsid w:val="009B019C"/>
    <w:rsid w:val="009C2D83"/>
    <w:rsid w:val="009D493F"/>
    <w:rsid w:val="009E2B71"/>
    <w:rsid w:val="009E6749"/>
    <w:rsid w:val="009F2083"/>
    <w:rsid w:val="009F63BA"/>
    <w:rsid w:val="009F7A8E"/>
    <w:rsid w:val="00A02AAA"/>
    <w:rsid w:val="00A0373B"/>
    <w:rsid w:val="00A15052"/>
    <w:rsid w:val="00A26855"/>
    <w:rsid w:val="00A26CBB"/>
    <w:rsid w:val="00A306FC"/>
    <w:rsid w:val="00A33795"/>
    <w:rsid w:val="00A34016"/>
    <w:rsid w:val="00A35554"/>
    <w:rsid w:val="00A3648E"/>
    <w:rsid w:val="00A4281A"/>
    <w:rsid w:val="00A47517"/>
    <w:rsid w:val="00A6105F"/>
    <w:rsid w:val="00A6186B"/>
    <w:rsid w:val="00A67E62"/>
    <w:rsid w:val="00A712E5"/>
    <w:rsid w:val="00A730F3"/>
    <w:rsid w:val="00A75CFB"/>
    <w:rsid w:val="00A8209A"/>
    <w:rsid w:val="00A860D9"/>
    <w:rsid w:val="00AA09B1"/>
    <w:rsid w:val="00AA3BBD"/>
    <w:rsid w:val="00AA7E14"/>
    <w:rsid w:val="00AA7F73"/>
    <w:rsid w:val="00AB244C"/>
    <w:rsid w:val="00AB2B47"/>
    <w:rsid w:val="00AB3A02"/>
    <w:rsid w:val="00AB6060"/>
    <w:rsid w:val="00AC0D5F"/>
    <w:rsid w:val="00AD3A81"/>
    <w:rsid w:val="00AF3194"/>
    <w:rsid w:val="00AF5FB6"/>
    <w:rsid w:val="00B00A81"/>
    <w:rsid w:val="00B05407"/>
    <w:rsid w:val="00B077C8"/>
    <w:rsid w:val="00B13470"/>
    <w:rsid w:val="00B24EA4"/>
    <w:rsid w:val="00B325AD"/>
    <w:rsid w:val="00B349D3"/>
    <w:rsid w:val="00B4160C"/>
    <w:rsid w:val="00B46567"/>
    <w:rsid w:val="00B50814"/>
    <w:rsid w:val="00B54EAF"/>
    <w:rsid w:val="00B558D1"/>
    <w:rsid w:val="00B74F10"/>
    <w:rsid w:val="00B75A19"/>
    <w:rsid w:val="00B77644"/>
    <w:rsid w:val="00B82202"/>
    <w:rsid w:val="00BA4A90"/>
    <w:rsid w:val="00BB148F"/>
    <w:rsid w:val="00BC2FD1"/>
    <w:rsid w:val="00BE2DC5"/>
    <w:rsid w:val="00BE3ACE"/>
    <w:rsid w:val="00BE71CE"/>
    <w:rsid w:val="00BF33FA"/>
    <w:rsid w:val="00C00018"/>
    <w:rsid w:val="00C003A6"/>
    <w:rsid w:val="00C0338B"/>
    <w:rsid w:val="00C0514D"/>
    <w:rsid w:val="00C1663F"/>
    <w:rsid w:val="00C16723"/>
    <w:rsid w:val="00C16CB6"/>
    <w:rsid w:val="00C20BD2"/>
    <w:rsid w:val="00C22D91"/>
    <w:rsid w:val="00C31DB5"/>
    <w:rsid w:val="00C3576B"/>
    <w:rsid w:val="00C37F18"/>
    <w:rsid w:val="00C40EFE"/>
    <w:rsid w:val="00C449EB"/>
    <w:rsid w:val="00C45DB8"/>
    <w:rsid w:val="00C4695D"/>
    <w:rsid w:val="00C473EF"/>
    <w:rsid w:val="00C47BF4"/>
    <w:rsid w:val="00C64191"/>
    <w:rsid w:val="00C6540D"/>
    <w:rsid w:val="00C6570D"/>
    <w:rsid w:val="00C756DA"/>
    <w:rsid w:val="00C80303"/>
    <w:rsid w:val="00C813A2"/>
    <w:rsid w:val="00C816FD"/>
    <w:rsid w:val="00C858F7"/>
    <w:rsid w:val="00C871C9"/>
    <w:rsid w:val="00C92C9C"/>
    <w:rsid w:val="00C94A06"/>
    <w:rsid w:val="00CA4674"/>
    <w:rsid w:val="00CA4F2F"/>
    <w:rsid w:val="00CB2C3D"/>
    <w:rsid w:val="00CB5748"/>
    <w:rsid w:val="00CB5C9A"/>
    <w:rsid w:val="00CB719E"/>
    <w:rsid w:val="00CC1507"/>
    <w:rsid w:val="00CC3F9F"/>
    <w:rsid w:val="00CD22F7"/>
    <w:rsid w:val="00CD23B8"/>
    <w:rsid w:val="00CD5AC9"/>
    <w:rsid w:val="00CD6433"/>
    <w:rsid w:val="00CD751F"/>
    <w:rsid w:val="00CF533B"/>
    <w:rsid w:val="00CF6A07"/>
    <w:rsid w:val="00D10050"/>
    <w:rsid w:val="00D20E3B"/>
    <w:rsid w:val="00D36E1B"/>
    <w:rsid w:val="00D37F7C"/>
    <w:rsid w:val="00D46CA5"/>
    <w:rsid w:val="00D47217"/>
    <w:rsid w:val="00D507E8"/>
    <w:rsid w:val="00D61E4F"/>
    <w:rsid w:val="00D73A2D"/>
    <w:rsid w:val="00D7481D"/>
    <w:rsid w:val="00D75AD9"/>
    <w:rsid w:val="00D76925"/>
    <w:rsid w:val="00D81D49"/>
    <w:rsid w:val="00D92942"/>
    <w:rsid w:val="00D9314C"/>
    <w:rsid w:val="00D94F7B"/>
    <w:rsid w:val="00DB07B6"/>
    <w:rsid w:val="00DB4CFD"/>
    <w:rsid w:val="00DC0062"/>
    <w:rsid w:val="00DC4405"/>
    <w:rsid w:val="00DC69D5"/>
    <w:rsid w:val="00DD71E9"/>
    <w:rsid w:val="00DE47CC"/>
    <w:rsid w:val="00DF59EF"/>
    <w:rsid w:val="00E0615A"/>
    <w:rsid w:val="00E162F2"/>
    <w:rsid w:val="00E207FB"/>
    <w:rsid w:val="00E40E6B"/>
    <w:rsid w:val="00E47198"/>
    <w:rsid w:val="00E52529"/>
    <w:rsid w:val="00E546CE"/>
    <w:rsid w:val="00E6210F"/>
    <w:rsid w:val="00E63D17"/>
    <w:rsid w:val="00E718E4"/>
    <w:rsid w:val="00E767D5"/>
    <w:rsid w:val="00E81554"/>
    <w:rsid w:val="00EA3FAB"/>
    <w:rsid w:val="00EB6860"/>
    <w:rsid w:val="00ED3CDF"/>
    <w:rsid w:val="00ED7233"/>
    <w:rsid w:val="00EE0B1B"/>
    <w:rsid w:val="00EF6BB4"/>
    <w:rsid w:val="00F00044"/>
    <w:rsid w:val="00F02B57"/>
    <w:rsid w:val="00F04BCE"/>
    <w:rsid w:val="00F06CF3"/>
    <w:rsid w:val="00F13AFC"/>
    <w:rsid w:val="00F1557D"/>
    <w:rsid w:val="00F20B10"/>
    <w:rsid w:val="00F274DF"/>
    <w:rsid w:val="00F43CB2"/>
    <w:rsid w:val="00F74DA9"/>
    <w:rsid w:val="00F9116C"/>
    <w:rsid w:val="00F95C72"/>
    <w:rsid w:val="00F9746C"/>
    <w:rsid w:val="00FB1032"/>
    <w:rsid w:val="00FB1677"/>
    <w:rsid w:val="00FB29ED"/>
    <w:rsid w:val="00FB68C5"/>
    <w:rsid w:val="00FD0BA0"/>
    <w:rsid w:val="00FD5CE1"/>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0CF"/>
  <w15:docId w15:val="{044E6D53-82D7-4E97-B79A-CA113F67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4D25"/>
    <w:pPr>
      <w:tabs>
        <w:tab w:val="center" w:pos="4513"/>
        <w:tab w:val="right" w:pos="9026"/>
      </w:tabs>
      <w:spacing w:line="240" w:lineRule="auto"/>
    </w:pPr>
  </w:style>
  <w:style w:type="character" w:customStyle="1" w:styleId="HeaderChar">
    <w:name w:val="Header Char"/>
    <w:basedOn w:val="DefaultParagraphFont"/>
    <w:link w:val="Header"/>
    <w:uiPriority w:val="99"/>
    <w:rsid w:val="008C4D25"/>
  </w:style>
  <w:style w:type="paragraph" w:styleId="Footer">
    <w:name w:val="footer"/>
    <w:basedOn w:val="Normal"/>
    <w:link w:val="FooterChar"/>
    <w:uiPriority w:val="99"/>
    <w:unhideWhenUsed/>
    <w:rsid w:val="008C4D25"/>
    <w:pPr>
      <w:tabs>
        <w:tab w:val="center" w:pos="4513"/>
        <w:tab w:val="right" w:pos="9026"/>
      </w:tabs>
      <w:spacing w:line="240" w:lineRule="auto"/>
    </w:pPr>
  </w:style>
  <w:style w:type="character" w:customStyle="1" w:styleId="FooterChar">
    <w:name w:val="Footer Char"/>
    <w:basedOn w:val="DefaultParagraphFont"/>
    <w:link w:val="Footer"/>
    <w:uiPriority w:val="99"/>
    <w:rsid w:val="008C4D25"/>
  </w:style>
  <w:style w:type="paragraph" w:styleId="TOC1">
    <w:name w:val="toc 1"/>
    <w:basedOn w:val="Normal"/>
    <w:next w:val="Normal"/>
    <w:autoRedefine/>
    <w:uiPriority w:val="39"/>
    <w:unhideWhenUsed/>
    <w:rsid w:val="002D76BA"/>
    <w:pPr>
      <w:spacing w:after="100"/>
    </w:pPr>
  </w:style>
  <w:style w:type="paragraph" w:styleId="TOC2">
    <w:name w:val="toc 2"/>
    <w:basedOn w:val="Normal"/>
    <w:next w:val="Normal"/>
    <w:autoRedefine/>
    <w:uiPriority w:val="39"/>
    <w:unhideWhenUsed/>
    <w:rsid w:val="002D76BA"/>
    <w:pPr>
      <w:spacing w:after="100"/>
      <w:ind w:left="220"/>
    </w:pPr>
  </w:style>
  <w:style w:type="character" w:styleId="Hyperlink">
    <w:name w:val="Hyperlink"/>
    <w:basedOn w:val="DefaultParagraphFont"/>
    <w:uiPriority w:val="99"/>
    <w:unhideWhenUsed/>
    <w:rsid w:val="002D76BA"/>
    <w:rPr>
      <w:color w:val="0000FF" w:themeColor="hyperlink"/>
      <w:u w:val="single"/>
    </w:rPr>
  </w:style>
  <w:style w:type="paragraph" w:styleId="ListParagraph">
    <w:name w:val="List Paragraph"/>
    <w:basedOn w:val="Normal"/>
    <w:uiPriority w:val="34"/>
    <w:qFormat/>
    <w:rsid w:val="00692C0C"/>
    <w:pPr>
      <w:ind w:left="720"/>
      <w:contextualSpacing/>
    </w:pPr>
  </w:style>
  <w:style w:type="paragraph" w:styleId="CommentSubject">
    <w:name w:val="annotation subject"/>
    <w:basedOn w:val="CommentText"/>
    <w:next w:val="CommentText"/>
    <w:link w:val="CommentSubjectChar"/>
    <w:uiPriority w:val="99"/>
    <w:semiHidden/>
    <w:unhideWhenUsed/>
    <w:rsid w:val="00CB5C9A"/>
    <w:rPr>
      <w:b/>
      <w:bCs/>
    </w:rPr>
  </w:style>
  <w:style w:type="character" w:customStyle="1" w:styleId="CommentSubjectChar">
    <w:name w:val="Comment Subject Char"/>
    <w:basedOn w:val="CommentTextChar"/>
    <w:link w:val="CommentSubject"/>
    <w:uiPriority w:val="99"/>
    <w:semiHidden/>
    <w:rsid w:val="00CB5C9A"/>
    <w:rPr>
      <w:b/>
      <w:bCs/>
      <w:sz w:val="20"/>
      <w:szCs w:val="20"/>
    </w:rPr>
  </w:style>
  <w:style w:type="character" w:styleId="UnresolvedMention">
    <w:name w:val="Unresolved Mention"/>
    <w:basedOn w:val="DefaultParagraphFont"/>
    <w:uiPriority w:val="99"/>
    <w:semiHidden/>
    <w:unhideWhenUsed/>
    <w:rsid w:val="009A648D"/>
    <w:rPr>
      <w:color w:val="605E5C"/>
      <w:shd w:val="clear" w:color="auto" w:fill="E1DFDD"/>
    </w:rPr>
  </w:style>
  <w:style w:type="paragraph" w:styleId="ListBullet">
    <w:name w:val="List Bullet"/>
    <w:basedOn w:val="Normal"/>
    <w:uiPriority w:val="99"/>
    <w:unhideWhenUsed/>
    <w:rsid w:val="003034C8"/>
    <w:pPr>
      <w:numPr>
        <w:numId w:val="16"/>
      </w:numPr>
      <w:contextualSpacing/>
    </w:pPr>
  </w:style>
  <w:style w:type="paragraph" w:styleId="Revision">
    <w:name w:val="Revision"/>
    <w:hidden/>
    <w:uiPriority w:val="99"/>
    <w:semiHidden/>
    <w:rsid w:val="00FB68C5"/>
    <w:pPr>
      <w:spacing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392867">
      <w:bodyDiv w:val="1"/>
      <w:marLeft w:val="0"/>
      <w:marRight w:val="0"/>
      <w:marTop w:val="0"/>
      <w:marBottom w:val="0"/>
      <w:divBdr>
        <w:top w:val="none" w:sz="0" w:space="0" w:color="auto"/>
        <w:left w:val="none" w:sz="0" w:space="0" w:color="auto"/>
        <w:bottom w:val="none" w:sz="0" w:space="0" w:color="auto"/>
        <w:right w:val="none" w:sz="0" w:space="0" w:color="auto"/>
      </w:divBdr>
    </w:div>
    <w:div w:id="1218785679">
      <w:bodyDiv w:val="1"/>
      <w:marLeft w:val="0"/>
      <w:marRight w:val="0"/>
      <w:marTop w:val="0"/>
      <w:marBottom w:val="0"/>
      <w:divBdr>
        <w:top w:val="none" w:sz="0" w:space="0" w:color="auto"/>
        <w:left w:val="none" w:sz="0" w:space="0" w:color="auto"/>
        <w:bottom w:val="none" w:sz="0" w:space="0" w:color="auto"/>
        <w:right w:val="none" w:sz="0" w:space="0" w:color="auto"/>
      </w:divBdr>
    </w:div>
    <w:div w:id="1795175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NHMDenmark/DaSSCo-Transcription/issu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DC67F-B864-D643-A47C-28D3BF7D2B90}">
  <ds:schemaRefs>
    <ds:schemaRef ds:uri="http://schemas.openxmlformats.org/officeDocument/2006/bibliography"/>
  </ds:schemaRefs>
</ds:datastoreItem>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38</TotalTime>
  <Pages>18</Pages>
  <Words>4505</Words>
  <Characters>22167</Characters>
  <Application>Microsoft Office Word</Application>
  <DocSecurity>0</DocSecurity>
  <Lines>764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Pip Brewer</dc:creator>
  <cp:lastModifiedBy>Pip Brewer</cp:lastModifiedBy>
  <cp:revision>14</cp:revision>
  <dcterms:created xsi:type="dcterms:W3CDTF">2024-11-05T10:06:00Z</dcterms:created>
  <dcterms:modified xsi:type="dcterms:W3CDTF">2024-11-05T10:43:00Z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